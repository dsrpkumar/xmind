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5F" w:rsidRPr="00B0400E" w:rsidRDefault="006235F9" w:rsidP="000F052A">
      <w:pPr>
        <w:pStyle w:val="Thema"/>
        <w:rPr>
          <w:rFonts w:cs="Arial"/>
          <w:b/>
          <w:sz w:val="28"/>
        </w:rPr>
      </w:pPr>
      <w:r w:rsidRPr="00B0400E">
        <w:rPr>
          <w:rFonts w:cs="Arial"/>
          <w:b/>
          <w:sz w:val="28"/>
        </w:rPr>
        <w:t>Exercise</w:t>
      </w:r>
      <w:r w:rsidR="00BA1FE1" w:rsidRPr="00B0400E">
        <w:rPr>
          <w:rFonts w:cs="Arial"/>
          <w:b/>
          <w:sz w:val="28"/>
        </w:rPr>
        <w:t>-0</w:t>
      </w:r>
      <w:r w:rsidR="00BA4CA7">
        <w:rPr>
          <w:rFonts w:cs="Arial"/>
          <w:b/>
          <w:sz w:val="28"/>
        </w:rPr>
        <w:t>5</w:t>
      </w:r>
      <w:bookmarkStart w:id="0" w:name="_GoBack"/>
      <w:bookmarkEnd w:id="0"/>
      <w:r w:rsidRPr="00B0400E">
        <w:rPr>
          <w:rFonts w:cs="Arial"/>
          <w:b/>
          <w:sz w:val="28"/>
        </w:rPr>
        <w:t xml:space="preserve">: </w:t>
      </w:r>
      <w:r w:rsidR="005C5E86" w:rsidRPr="00B0400E">
        <w:rPr>
          <w:rFonts w:cs="Arial"/>
          <w:b/>
          <w:sz w:val="28"/>
        </w:rPr>
        <w:t xml:space="preserve">DAF </w:t>
      </w:r>
      <w:r w:rsidR="00094A20" w:rsidRPr="00B0400E">
        <w:rPr>
          <w:rFonts w:cs="Arial"/>
          <w:b/>
          <w:sz w:val="28"/>
        </w:rPr>
        <w:t>Quick Refreshing the Layout</w:t>
      </w:r>
      <w:r w:rsidR="00BA1FE1" w:rsidRPr="00B0400E">
        <w:rPr>
          <w:rFonts w:cs="Arial"/>
          <w:b/>
          <w:sz w:val="28"/>
        </w:rPr>
        <w:t xml:space="preserve"> with Ajax</w:t>
      </w:r>
    </w:p>
    <w:p w:rsidR="000F052A" w:rsidRPr="00B0400E" w:rsidRDefault="000F052A" w:rsidP="000F052A">
      <w:pPr>
        <w:rPr>
          <w:lang w:val="en-US"/>
        </w:rPr>
      </w:pPr>
    </w:p>
    <w:p w:rsidR="00B400EA" w:rsidRPr="00B0400E" w:rsidRDefault="00D91BD2" w:rsidP="00D91BD2">
      <w:pPr>
        <w:pStyle w:val="Thema"/>
      </w:pPr>
      <w:r w:rsidRPr="00B0400E">
        <w:t>Questions</w:t>
      </w:r>
    </w:p>
    <w:p w:rsidR="000F052A" w:rsidRPr="00B0400E" w:rsidRDefault="000F052A" w:rsidP="000F052A">
      <w:pPr>
        <w:rPr>
          <w:lang w:val="en-US"/>
        </w:rPr>
      </w:pPr>
    </w:p>
    <w:p w:rsidR="00191E78" w:rsidRPr="00B0400E" w:rsidRDefault="007276D8" w:rsidP="005C5E86">
      <w:pPr>
        <w:rPr>
          <w:lang w:val="en-US"/>
        </w:rPr>
      </w:pPr>
      <w:r w:rsidRPr="00B0400E">
        <w:rPr>
          <w:lang w:val="en-US"/>
        </w:rPr>
        <w:t>1.</w:t>
      </w:r>
      <w:r w:rsidRPr="00B0400E">
        <w:rPr>
          <w:lang w:val="en-US"/>
        </w:rPr>
        <w:tab/>
      </w:r>
      <w:r w:rsidR="00A06ECC" w:rsidRPr="00B0400E">
        <w:rPr>
          <w:lang w:val="en-US"/>
        </w:rPr>
        <w:t xml:space="preserve">What </w:t>
      </w:r>
      <w:r w:rsidR="00BF4B40" w:rsidRPr="00B0400E">
        <w:rPr>
          <w:lang w:val="en-US"/>
        </w:rPr>
        <w:t>is the t</w:t>
      </w:r>
      <w:r w:rsidR="00191E78" w:rsidRPr="00B0400E">
        <w:rPr>
          <w:lang w:val="en-US"/>
        </w:rPr>
        <w:t>ype of a root layout element?</w:t>
      </w:r>
    </w:p>
    <w:p w:rsidR="0088758B" w:rsidRPr="00B0400E" w:rsidRDefault="0088758B" w:rsidP="0088758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B0400E" w:rsidTr="000F052A">
        <w:trPr>
          <w:trHeight w:val="291"/>
        </w:trPr>
        <w:tc>
          <w:tcPr>
            <w:tcW w:w="471" w:type="dxa"/>
          </w:tcPr>
          <w:p w:rsidR="000F052A" w:rsidRPr="00B0400E" w:rsidRDefault="000F052A" w:rsidP="000F052A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0F052A" w:rsidRPr="00B0400E" w:rsidRDefault="00191E78" w:rsidP="00B0400E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Root</w:t>
            </w:r>
            <w:r w:rsidR="00B0400E" w:rsidRPr="00B0400E">
              <w:rPr>
                <w:lang w:val="en-US"/>
              </w:rPr>
              <w:t>E</w:t>
            </w:r>
            <w:r w:rsidRPr="00B0400E">
              <w:rPr>
                <w:lang w:val="en-US"/>
              </w:rPr>
              <w:t>lement</w:t>
            </w:r>
          </w:p>
        </w:tc>
        <w:tc>
          <w:tcPr>
            <w:tcW w:w="709" w:type="dxa"/>
          </w:tcPr>
          <w:p w:rsidR="000F052A" w:rsidRPr="00B0400E" w:rsidRDefault="000F052A" w:rsidP="00EB1158">
            <w:pPr>
              <w:jc w:val="center"/>
              <w:rPr>
                <w:lang w:val="en-US"/>
              </w:rPr>
            </w:pPr>
          </w:p>
        </w:tc>
      </w:tr>
      <w:tr w:rsidR="000F052A" w:rsidRPr="00B0400E" w:rsidTr="000F052A">
        <w:trPr>
          <w:trHeight w:val="367"/>
        </w:trPr>
        <w:tc>
          <w:tcPr>
            <w:tcW w:w="471" w:type="dxa"/>
          </w:tcPr>
          <w:p w:rsidR="000F052A" w:rsidRPr="00B0400E" w:rsidRDefault="000F052A" w:rsidP="000F052A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0F052A" w:rsidRPr="00B0400E" w:rsidRDefault="00191E78" w:rsidP="007A4907">
            <w:pPr>
              <w:ind w:left="340"/>
              <w:jc w:val="both"/>
              <w:rPr>
                <w:lang w:val="en-US"/>
              </w:rPr>
            </w:pPr>
            <w:r w:rsidRPr="00B0400E">
              <w:rPr>
                <w:lang w:val="en-US"/>
              </w:rPr>
              <w:t>Layout</w:t>
            </w:r>
          </w:p>
        </w:tc>
        <w:tc>
          <w:tcPr>
            <w:tcW w:w="709" w:type="dxa"/>
          </w:tcPr>
          <w:p w:rsidR="000F052A" w:rsidRPr="00B0400E" w:rsidRDefault="000F052A" w:rsidP="00EB1158">
            <w:pPr>
              <w:jc w:val="center"/>
              <w:rPr>
                <w:lang w:val="en-US"/>
              </w:rPr>
            </w:pPr>
          </w:p>
        </w:tc>
      </w:tr>
      <w:tr w:rsidR="000F052A" w:rsidRPr="00B0400E" w:rsidTr="000F052A">
        <w:trPr>
          <w:trHeight w:val="327"/>
        </w:trPr>
        <w:tc>
          <w:tcPr>
            <w:tcW w:w="471" w:type="dxa"/>
          </w:tcPr>
          <w:p w:rsidR="000F052A" w:rsidRPr="00B0400E" w:rsidRDefault="000F052A" w:rsidP="000F052A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0F052A" w:rsidRPr="00B0400E" w:rsidRDefault="00191E78" w:rsidP="00191E78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RootLayout</w:t>
            </w:r>
          </w:p>
        </w:tc>
        <w:tc>
          <w:tcPr>
            <w:tcW w:w="709" w:type="dxa"/>
          </w:tcPr>
          <w:p w:rsidR="000F052A" w:rsidRPr="00B0400E" w:rsidRDefault="000F052A" w:rsidP="00EB1158">
            <w:pPr>
              <w:jc w:val="center"/>
              <w:rPr>
                <w:lang w:val="en-US"/>
              </w:rPr>
            </w:pPr>
          </w:p>
        </w:tc>
      </w:tr>
    </w:tbl>
    <w:p w:rsidR="000F052A" w:rsidRPr="00B0400E" w:rsidRDefault="000F052A" w:rsidP="000F052A">
      <w:pPr>
        <w:rPr>
          <w:lang w:val="en-US"/>
        </w:rPr>
      </w:pPr>
    </w:p>
    <w:p w:rsidR="000F052A" w:rsidRPr="00B0400E" w:rsidRDefault="002214C6" w:rsidP="00191E78">
      <w:pPr>
        <w:rPr>
          <w:lang w:val="en-US"/>
        </w:rPr>
      </w:pPr>
      <w:r w:rsidRPr="00B0400E">
        <w:rPr>
          <w:lang w:val="en-US"/>
        </w:rPr>
        <w:t>2</w:t>
      </w:r>
      <w:r w:rsidR="005C5E86" w:rsidRPr="00B0400E">
        <w:rPr>
          <w:lang w:val="en-US"/>
        </w:rPr>
        <w:t>.</w:t>
      </w:r>
      <w:r w:rsidR="005C5E86" w:rsidRPr="00B0400E">
        <w:rPr>
          <w:lang w:val="en-US"/>
        </w:rPr>
        <w:tab/>
      </w:r>
      <w:r w:rsidR="00B6334A" w:rsidRPr="00B0400E">
        <w:rPr>
          <w:lang w:val="en-US"/>
        </w:rPr>
        <w:t xml:space="preserve">Which of the following </w:t>
      </w:r>
      <w:r w:rsidR="00191E78" w:rsidRPr="00B0400E">
        <w:rPr>
          <w:lang w:val="en-US"/>
        </w:rPr>
        <w:t xml:space="preserve">are attributes of a </w:t>
      </w:r>
      <w:r w:rsidR="00B6334A" w:rsidRPr="00B0400E">
        <w:rPr>
          <w:lang w:val="en-US"/>
        </w:rPr>
        <w:t>root l</w:t>
      </w:r>
      <w:r w:rsidR="00191E78" w:rsidRPr="00B0400E">
        <w:rPr>
          <w:lang w:val="en-US"/>
        </w:rPr>
        <w:t xml:space="preserve">ayout </w:t>
      </w:r>
      <w:r w:rsidR="00B6334A" w:rsidRPr="00B0400E">
        <w:rPr>
          <w:lang w:val="en-US"/>
        </w:rPr>
        <w:t>e</w:t>
      </w:r>
      <w:r w:rsidR="00191E78" w:rsidRPr="00B0400E">
        <w:rPr>
          <w:lang w:val="en-US"/>
        </w:rPr>
        <w:t>lement?</w:t>
      </w:r>
    </w:p>
    <w:p w:rsidR="00C71F5E" w:rsidRPr="00B0400E" w:rsidRDefault="00C71F5E" w:rsidP="0088758B">
      <w:pPr>
        <w:ind w:left="709" w:hanging="709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C71F5E" w:rsidRPr="00B0400E" w:rsidTr="00451507">
        <w:trPr>
          <w:trHeight w:val="291"/>
        </w:trPr>
        <w:tc>
          <w:tcPr>
            <w:tcW w:w="471" w:type="dxa"/>
          </w:tcPr>
          <w:p w:rsidR="00C71F5E" w:rsidRPr="00B0400E" w:rsidRDefault="00C71F5E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C71F5E" w:rsidRPr="00B0400E" w:rsidRDefault="00191E78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root</w:t>
            </w:r>
          </w:p>
        </w:tc>
        <w:tc>
          <w:tcPr>
            <w:tcW w:w="709" w:type="dxa"/>
          </w:tcPr>
          <w:p w:rsidR="00C71F5E" w:rsidRPr="00B0400E" w:rsidRDefault="00C71F5E" w:rsidP="00451507">
            <w:pPr>
              <w:jc w:val="center"/>
              <w:rPr>
                <w:lang w:val="en-US"/>
              </w:rPr>
            </w:pPr>
          </w:p>
        </w:tc>
      </w:tr>
      <w:tr w:rsidR="00C71F5E" w:rsidRPr="00B0400E" w:rsidTr="00451507">
        <w:trPr>
          <w:trHeight w:val="367"/>
        </w:trPr>
        <w:tc>
          <w:tcPr>
            <w:tcW w:w="471" w:type="dxa"/>
          </w:tcPr>
          <w:p w:rsidR="00C71F5E" w:rsidRPr="00B0400E" w:rsidRDefault="00C71F5E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C71F5E" w:rsidRPr="00B0400E" w:rsidRDefault="00191E78" w:rsidP="00191E78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title</w:t>
            </w:r>
          </w:p>
        </w:tc>
        <w:tc>
          <w:tcPr>
            <w:tcW w:w="709" w:type="dxa"/>
          </w:tcPr>
          <w:p w:rsidR="00C71F5E" w:rsidRPr="00B0400E" w:rsidRDefault="00C71F5E" w:rsidP="00451507">
            <w:pPr>
              <w:jc w:val="center"/>
              <w:rPr>
                <w:lang w:val="en-US"/>
              </w:rPr>
            </w:pPr>
          </w:p>
        </w:tc>
      </w:tr>
      <w:tr w:rsidR="00C71F5E" w:rsidRPr="00B0400E" w:rsidTr="00451507">
        <w:trPr>
          <w:trHeight w:val="327"/>
        </w:trPr>
        <w:tc>
          <w:tcPr>
            <w:tcW w:w="471" w:type="dxa"/>
          </w:tcPr>
          <w:p w:rsidR="00C71F5E" w:rsidRPr="00B0400E" w:rsidRDefault="00C71F5E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C71F5E" w:rsidRPr="00B0400E" w:rsidRDefault="00191E78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nameOfDefaultAction</w:t>
            </w:r>
          </w:p>
        </w:tc>
        <w:tc>
          <w:tcPr>
            <w:tcW w:w="709" w:type="dxa"/>
          </w:tcPr>
          <w:p w:rsidR="00C71F5E" w:rsidRPr="00B0400E" w:rsidRDefault="00C71F5E" w:rsidP="00451507">
            <w:pPr>
              <w:jc w:val="center"/>
              <w:rPr>
                <w:lang w:val="en-US"/>
              </w:rPr>
            </w:pPr>
          </w:p>
        </w:tc>
      </w:tr>
      <w:tr w:rsidR="00C71F5E" w:rsidRPr="00B0400E" w:rsidTr="00451507">
        <w:trPr>
          <w:trHeight w:val="300"/>
        </w:trPr>
        <w:tc>
          <w:tcPr>
            <w:tcW w:w="471" w:type="dxa"/>
          </w:tcPr>
          <w:p w:rsidR="00C71F5E" w:rsidRPr="00B0400E" w:rsidRDefault="00C71F5E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C71F5E" w:rsidRPr="00B0400E" w:rsidRDefault="00191E78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changeList</w:t>
            </w:r>
          </w:p>
        </w:tc>
        <w:tc>
          <w:tcPr>
            <w:tcW w:w="709" w:type="dxa"/>
          </w:tcPr>
          <w:p w:rsidR="00C71F5E" w:rsidRPr="00B0400E" w:rsidRDefault="00C71F5E" w:rsidP="00451507">
            <w:pPr>
              <w:jc w:val="center"/>
              <w:rPr>
                <w:lang w:val="en-US"/>
              </w:rPr>
            </w:pPr>
          </w:p>
        </w:tc>
      </w:tr>
      <w:tr w:rsidR="00C71F5E" w:rsidRPr="00B0400E" w:rsidTr="00451507">
        <w:trPr>
          <w:trHeight w:val="300"/>
        </w:trPr>
        <w:tc>
          <w:tcPr>
            <w:tcW w:w="471" w:type="dxa"/>
          </w:tcPr>
          <w:p w:rsidR="00C71F5E" w:rsidRPr="00B0400E" w:rsidRDefault="002849C3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C71F5E" w:rsidRPr="00B0400E" w:rsidRDefault="00191E78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visible</w:t>
            </w:r>
          </w:p>
        </w:tc>
        <w:tc>
          <w:tcPr>
            <w:tcW w:w="709" w:type="dxa"/>
          </w:tcPr>
          <w:p w:rsidR="00C71F5E" w:rsidRPr="00B0400E" w:rsidRDefault="00C71F5E" w:rsidP="00451507">
            <w:pPr>
              <w:jc w:val="center"/>
              <w:rPr>
                <w:lang w:val="en-US"/>
              </w:rPr>
            </w:pPr>
          </w:p>
        </w:tc>
      </w:tr>
    </w:tbl>
    <w:p w:rsidR="001F521B" w:rsidRPr="00B0400E" w:rsidRDefault="001F521B" w:rsidP="002214C6">
      <w:pPr>
        <w:ind w:left="709" w:hanging="709"/>
        <w:rPr>
          <w:lang w:val="en-US"/>
        </w:rPr>
      </w:pPr>
    </w:p>
    <w:p w:rsidR="00191E78" w:rsidRPr="00B0400E" w:rsidRDefault="00191E78" w:rsidP="00191E78">
      <w:pPr>
        <w:rPr>
          <w:lang w:val="en-US"/>
        </w:rPr>
      </w:pPr>
      <w:r w:rsidRPr="00B0400E">
        <w:rPr>
          <w:lang w:val="en-US"/>
        </w:rPr>
        <w:t>3.</w:t>
      </w:r>
      <w:r w:rsidRPr="00B0400E">
        <w:rPr>
          <w:lang w:val="en-US"/>
        </w:rPr>
        <w:tab/>
        <w:t>Which of the following layout elements do support an eventId attribute?</w:t>
      </w:r>
    </w:p>
    <w:p w:rsidR="00191E78" w:rsidRPr="00B0400E" w:rsidRDefault="00191E78" w:rsidP="00191E78">
      <w:pPr>
        <w:ind w:left="709" w:hanging="709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91E78" w:rsidRPr="00B0400E" w:rsidTr="00451507">
        <w:trPr>
          <w:trHeight w:val="291"/>
        </w:trPr>
        <w:tc>
          <w:tcPr>
            <w:tcW w:w="471" w:type="dxa"/>
          </w:tcPr>
          <w:p w:rsidR="00191E78" w:rsidRPr="00B0400E" w:rsidRDefault="00191E78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191E78" w:rsidRPr="00B0400E" w:rsidRDefault="006D4421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  <w:r w:rsidR="00191E78" w:rsidRPr="00B0400E">
              <w:rPr>
                <w:lang w:val="en-US"/>
              </w:rPr>
              <w:t>utton</w:t>
            </w:r>
          </w:p>
        </w:tc>
        <w:tc>
          <w:tcPr>
            <w:tcW w:w="709" w:type="dxa"/>
          </w:tcPr>
          <w:p w:rsidR="00191E78" w:rsidRPr="00B0400E" w:rsidRDefault="00191E78" w:rsidP="00451507">
            <w:pPr>
              <w:jc w:val="center"/>
              <w:rPr>
                <w:lang w:val="en-US"/>
              </w:rPr>
            </w:pPr>
          </w:p>
        </w:tc>
      </w:tr>
      <w:tr w:rsidR="00191E78" w:rsidRPr="00B0400E" w:rsidTr="00451507">
        <w:trPr>
          <w:trHeight w:val="367"/>
        </w:trPr>
        <w:tc>
          <w:tcPr>
            <w:tcW w:w="471" w:type="dxa"/>
          </w:tcPr>
          <w:p w:rsidR="00191E78" w:rsidRPr="00B0400E" w:rsidRDefault="00191E78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191E78" w:rsidRPr="00B0400E" w:rsidRDefault="006D4421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S</w:t>
            </w:r>
            <w:r w:rsidR="00191E78" w:rsidRPr="00B0400E">
              <w:rPr>
                <w:lang w:val="en-US"/>
              </w:rPr>
              <w:t>ection</w:t>
            </w:r>
          </w:p>
        </w:tc>
        <w:tc>
          <w:tcPr>
            <w:tcW w:w="709" w:type="dxa"/>
          </w:tcPr>
          <w:p w:rsidR="00191E78" w:rsidRPr="00B0400E" w:rsidRDefault="00191E78" w:rsidP="00451507">
            <w:pPr>
              <w:jc w:val="center"/>
              <w:rPr>
                <w:lang w:val="en-US"/>
              </w:rPr>
            </w:pPr>
          </w:p>
        </w:tc>
      </w:tr>
      <w:tr w:rsidR="00191E78" w:rsidRPr="00B0400E" w:rsidTr="00451507">
        <w:trPr>
          <w:trHeight w:val="327"/>
        </w:trPr>
        <w:tc>
          <w:tcPr>
            <w:tcW w:w="471" w:type="dxa"/>
          </w:tcPr>
          <w:p w:rsidR="00191E78" w:rsidRPr="00B0400E" w:rsidRDefault="00191E78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191E78" w:rsidRPr="00B0400E" w:rsidRDefault="00191E78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LabelElement</w:t>
            </w:r>
          </w:p>
        </w:tc>
        <w:tc>
          <w:tcPr>
            <w:tcW w:w="709" w:type="dxa"/>
          </w:tcPr>
          <w:p w:rsidR="00191E78" w:rsidRPr="00B0400E" w:rsidRDefault="00191E78" w:rsidP="00451507">
            <w:pPr>
              <w:jc w:val="center"/>
              <w:rPr>
                <w:lang w:val="en-US"/>
              </w:rPr>
            </w:pPr>
          </w:p>
        </w:tc>
      </w:tr>
      <w:tr w:rsidR="00191E78" w:rsidRPr="00B0400E" w:rsidTr="00451507">
        <w:trPr>
          <w:trHeight w:val="300"/>
        </w:trPr>
        <w:tc>
          <w:tcPr>
            <w:tcW w:w="471" w:type="dxa"/>
          </w:tcPr>
          <w:p w:rsidR="00191E78" w:rsidRPr="00B0400E" w:rsidRDefault="00191E78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191E78" w:rsidRPr="00B0400E" w:rsidRDefault="00191E78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OptionElement</w:t>
            </w:r>
          </w:p>
        </w:tc>
        <w:tc>
          <w:tcPr>
            <w:tcW w:w="709" w:type="dxa"/>
          </w:tcPr>
          <w:p w:rsidR="00191E78" w:rsidRPr="00B0400E" w:rsidRDefault="00191E78" w:rsidP="00451507">
            <w:pPr>
              <w:jc w:val="center"/>
              <w:rPr>
                <w:lang w:val="en-US"/>
              </w:rPr>
            </w:pPr>
          </w:p>
        </w:tc>
      </w:tr>
      <w:tr w:rsidR="00191E78" w:rsidRPr="00B0400E" w:rsidTr="00451507">
        <w:trPr>
          <w:trHeight w:val="300"/>
        </w:trPr>
        <w:tc>
          <w:tcPr>
            <w:tcW w:w="471" w:type="dxa"/>
          </w:tcPr>
          <w:p w:rsidR="00191E78" w:rsidRPr="00B0400E" w:rsidRDefault="006D4421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191E78" w:rsidRPr="00B0400E" w:rsidRDefault="006D4421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BooleanElement</w:t>
            </w:r>
          </w:p>
        </w:tc>
        <w:tc>
          <w:tcPr>
            <w:tcW w:w="709" w:type="dxa"/>
          </w:tcPr>
          <w:p w:rsidR="00191E78" w:rsidRPr="00B0400E" w:rsidRDefault="00191E78" w:rsidP="00451507">
            <w:pPr>
              <w:jc w:val="center"/>
              <w:rPr>
                <w:lang w:val="en-US"/>
              </w:rPr>
            </w:pPr>
          </w:p>
        </w:tc>
      </w:tr>
    </w:tbl>
    <w:p w:rsidR="00191E78" w:rsidRPr="00B0400E" w:rsidRDefault="00191E78" w:rsidP="00191E78">
      <w:pPr>
        <w:ind w:left="709" w:hanging="709"/>
        <w:rPr>
          <w:lang w:val="en-US"/>
        </w:rPr>
      </w:pPr>
    </w:p>
    <w:p w:rsidR="002214C6" w:rsidRPr="00B0400E" w:rsidRDefault="00D83F1A" w:rsidP="002214C6">
      <w:pPr>
        <w:ind w:left="709" w:hanging="709"/>
        <w:rPr>
          <w:lang w:val="en-US"/>
        </w:rPr>
      </w:pPr>
      <w:r w:rsidRPr="00B0400E">
        <w:rPr>
          <w:lang w:val="en-US"/>
        </w:rPr>
        <w:t>4</w:t>
      </w:r>
      <w:r w:rsidR="002214C6" w:rsidRPr="00B0400E">
        <w:rPr>
          <w:lang w:val="en-US"/>
        </w:rPr>
        <w:t>.</w:t>
      </w:r>
      <w:r w:rsidR="002214C6" w:rsidRPr="00B0400E">
        <w:rPr>
          <w:lang w:val="en-US"/>
        </w:rPr>
        <w:tab/>
      </w:r>
      <w:r w:rsidR="007A4907" w:rsidRPr="00B0400E">
        <w:rPr>
          <w:lang w:val="en-US"/>
        </w:rPr>
        <w:t xml:space="preserve">Describe </w:t>
      </w:r>
      <w:r w:rsidRPr="00B0400E">
        <w:rPr>
          <w:lang w:val="en-US"/>
        </w:rPr>
        <w:t xml:space="preserve">the </w:t>
      </w:r>
      <w:r w:rsidR="00CB27D8" w:rsidRPr="00B0400E">
        <w:rPr>
          <w:lang w:val="en-US"/>
        </w:rPr>
        <w:t xml:space="preserve">advantages </w:t>
      </w:r>
      <w:r w:rsidRPr="00B0400E">
        <w:rPr>
          <w:lang w:val="en-US"/>
        </w:rPr>
        <w:t xml:space="preserve">when using </w:t>
      </w:r>
      <w:r w:rsidR="00C70EEF" w:rsidRPr="00B0400E">
        <w:rPr>
          <w:lang w:val="en-US"/>
        </w:rPr>
        <w:t>the quick refreshing functionality.</w:t>
      </w:r>
    </w:p>
    <w:p w:rsidR="002214C6" w:rsidRPr="00B0400E" w:rsidRDefault="002214C6" w:rsidP="002214C6">
      <w:pPr>
        <w:rPr>
          <w:lang w:val="en-US"/>
        </w:rPr>
      </w:pPr>
    </w:p>
    <w:p w:rsidR="00456D0E" w:rsidRPr="00B0400E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B0400E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A76B6" w:rsidRPr="00B0400E" w:rsidRDefault="001A76B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A76B6" w:rsidRPr="00B0400E" w:rsidRDefault="001A76B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59AC" w:rsidRPr="00B0400E" w:rsidRDefault="000F59AC" w:rsidP="000F59AC">
      <w:pPr>
        <w:ind w:left="709" w:hanging="709"/>
        <w:jc w:val="both"/>
        <w:rPr>
          <w:lang w:val="en-US"/>
        </w:rPr>
      </w:pPr>
    </w:p>
    <w:p w:rsidR="007A4907" w:rsidRPr="00B0400E" w:rsidRDefault="007A4907" w:rsidP="007A4907">
      <w:pPr>
        <w:ind w:left="709" w:hanging="709"/>
        <w:jc w:val="both"/>
        <w:rPr>
          <w:lang w:val="en-US"/>
        </w:rPr>
      </w:pPr>
    </w:p>
    <w:p w:rsidR="007A4907" w:rsidRPr="00B0400E" w:rsidRDefault="007A4907" w:rsidP="000F59AC">
      <w:pPr>
        <w:ind w:left="709" w:hanging="709"/>
        <w:rPr>
          <w:lang w:val="en-US"/>
        </w:rPr>
      </w:pPr>
    </w:p>
    <w:p w:rsidR="00456D0E" w:rsidRPr="00B0400E" w:rsidRDefault="00456D0E">
      <w:pPr>
        <w:spacing w:before="0" w:after="0"/>
        <w:rPr>
          <w:lang w:val="en-US"/>
        </w:rPr>
      </w:pPr>
      <w:r w:rsidRPr="00B0400E">
        <w:rPr>
          <w:lang w:val="en-US"/>
        </w:rPr>
        <w:br w:type="page"/>
      </w:r>
    </w:p>
    <w:p w:rsidR="00AA2F4C" w:rsidRPr="00B0400E" w:rsidRDefault="00AA2F4C" w:rsidP="00AA2F4C">
      <w:pPr>
        <w:pStyle w:val="Thema"/>
      </w:pPr>
      <w:r w:rsidRPr="00B0400E">
        <w:lastRenderedPageBreak/>
        <w:t>Task</w:t>
      </w:r>
      <w:r w:rsidR="000716C7" w:rsidRPr="00B0400E">
        <w:t xml:space="preserve"> 1</w:t>
      </w:r>
      <w:r w:rsidRPr="00B0400E">
        <w:t xml:space="preserve">: EU RENT </w:t>
      </w:r>
      <w:r w:rsidR="00955C86" w:rsidRPr="00B0400E">
        <w:t xml:space="preserve">Model </w:t>
      </w:r>
      <w:r w:rsidR="00FF7C13" w:rsidRPr="00B0400E">
        <w:t>calculation of price while leaving input element</w:t>
      </w:r>
    </w:p>
    <w:p w:rsidR="00AA2F4C" w:rsidRPr="00B0400E" w:rsidRDefault="00AA2F4C" w:rsidP="00AA2F4C">
      <w:pPr>
        <w:rPr>
          <w:lang w:val="en-US"/>
        </w:rPr>
      </w:pPr>
    </w:p>
    <w:p w:rsidR="00AA2F4C" w:rsidRPr="00B0400E" w:rsidRDefault="00FF7C13" w:rsidP="00AA2F4C">
      <w:pPr>
        <w:pBdr>
          <w:bottom w:val="single" w:sz="12" w:space="1" w:color="auto"/>
        </w:pBdr>
        <w:rPr>
          <w:lang w:val="en-US"/>
        </w:rPr>
      </w:pPr>
      <w:r w:rsidRPr="00B0400E">
        <w:rPr>
          <w:lang w:val="en-US"/>
        </w:rPr>
        <w:t>Trigger the calculation of the rental price while leaving the input field for number of rental days.</w:t>
      </w:r>
    </w:p>
    <w:p w:rsidR="00AA2F4C" w:rsidRPr="00B0400E" w:rsidRDefault="00AA2F4C" w:rsidP="00AA2F4C">
      <w:pPr>
        <w:pBdr>
          <w:bottom w:val="single" w:sz="12" w:space="1" w:color="auto"/>
        </w:pBdr>
        <w:ind w:left="3402" w:hanging="3402"/>
        <w:rPr>
          <w:lang w:val="en-US"/>
        </w:rPr>
      </w:pPr>
    </w:p>
    <w:p w:rsidR="00AA2F4C" w:rsidRPr="00B0400E" w:rsidRDefault="00AA2F4C" w:rsidP="00AA2F4C">
      <w:pPr>
        <w:rPr>
          <w:lang w:val="en-US"/>
        </w:rPr>
      </w:pPr>
    </w:p>
    <w:p w:rsidR="00AA2F4C" w:rsidRPr="00B0400E" w:rsidRDefault="00AA2F4C" w:rsidP="00AA2F4C">
      <w:pPr>
        <w:rPr>
          <w:lang w:val="en-US"/>
        </w:rPr>
      </w:pPr>
      <w:r w:rsidRPr="00B0400E">
        <w:rPr>
          <w:lang w:val="en-US"/>
        </w:rPr>
        <w:t>Steps:</w:t>
      </w:r>
    </w:p>
    <w:p w:rsidR="00AA2F4C" w:rsidRPr="00B0400E" w:rsidRDefault="00733F44" w:rsidP="00733F44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1.</w:t>
      </w:r>
      <w:r w:rsidRPr="00B0400E">
        <w:rPr>
          <w:rFonts w:cs="Courier New"/>
          <w:lang w:val="en-US"/>
        </w:rPr>
        <w:tab/>
      </w:r>
      <w:r w:rsidR="00B06F63" w:rsidRPr="00B0400E">
        <w:rPr>
          <w:rFonts w:cs="Courier New"/>
          <w:lang w:val="en-US"/>
        </w:rPr>
        <w:t xml:space="preserve">Open the DAF Rule Project named </w:t>
      </w:r>
      <w:r w:rsidR="00B06F63" w:rsidRPr="00B0400E">
        <w:rPr>
          <w:rFonts w:ascii="Courier New" w:hAnsi="Courier New" w:cs="Courier New"/>
          <w:lang w:val="en-US"/>
        </w:rPr>
        <w:t xml:space="preserve">EURentApp </w:t>
      </w:r>
      <w:r w:rsidR="00B06F63" w:rsidRPr="00B0400E">
        <w:rPr>
          <w:rFonts w:cs="Courier New"/>
          <w:lang w:val="en-US"/>
        </w:rPr>
        <w:t>created in previous exercises.</w:t>
      </w:r>
    </w:p>
    <w:p w:rsidR="00FF7C13" w:rsidRPr="00B0400E" w:rsidRDefault="00FF7C13" w:rsidP="00733F44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2.</w:t>
      </w:r>
      <w:r w:rsidRPr="00B0400E">
        <w:rPr>
          <w:rFonts w:cs="Courier New"/>
          <w:lang w:val="en-US"/>
        </w:rPr>
        <w:tab/>
        <w:t>Cre</w:t>
      </w:r>
      <w:r w:rsidR="00472025">
        <w:rPr>
          <w:rFonts w:cs="Courier New"/>
          <w:lang w:val="en-US"/>
        </w:rPr>
        <w:t xml:space="preserve">ate a new constant data element </w:t>
      </w:r>
      <w:r w:rsidRPr="00B0400E">
        <w:rPr>
          <w:rFonts w:ascii="Courier New" w:hAnsi="Courier New" w:cs="Courier New"/>
          <w:lang w:val="en-US"/>
        </w:rPr>
        <w:t>EVENT_REFRESH_PRICE</w:t>
      </w:r>
      <w:r w:rsidR="002515CB">
        <w:rPr>
          <w:rFonts w:ascii="Courier New" w:hAnsi="Courier New" w:cs="Courier New"/>
          <w:lang w:val="en-US"/>
        </w:rPr>
        <w:t xml:space="preserve"> </w:t>
      </w:r>
      <w:r w:rsidR="00472025">
        <w:rPr>
          <w:rFonts w:cs="Courier New"/>
          <w:lang w:val="en-US"/>
        </w:rPr>
        <w:t>:</w:t>
      </w:r>
      <w:r w:rsidR="002515CB">
        <w:rPr>
          <w:rFonts w:cs="Courier New"/>
          <w:lang w:val="en-US"/>
        </w:rPr>
        <w:t xml:space="preserve"> </w:t>
      </w:r>
      <w:r w:rsidR="008E2D05" w:rsidRPr="008E2D05">
        <w:rPr>
          <w:rFonts w:cs="Courier New"/>
          <w:lang w:val="en-US"/>
        </w:rPr>
        <w:t>String</w:t>
      </w:r>
      <w:r w:rsidR="00472025">
        <w:rPr>
          <w:rFonts w:cs="Courier New"/>
          <w:lang w:val="en-US"/>
        </w:rPr>
        <w:t xml:space="preserve"> with value</w:t>
      </w:r>
      <w:r w:rsidRPr="00B0400E">
        <w:rPr>
          <w:rFonts w:cs="Courier New"/>
          <w:lang w:val="en-US"/>
        </w:rPr>
        <w:t xml:space="preserve"> </w:t>
      </w:r>
      <w:r w:rsidR="008E2D05" w:rsidRPr="008E2D05">
        <w:rPr>
          <w:rFonts w:cs="Courier New"/>
          <w:lang w:val="en-US"/>
        </w:rPr>
        <w:t>“event.refresh_price”</w:t>
      </w:r>
    </w:p>
    <w:p w:rsidR="00CB4099" w:rsidRPr="00B0400E" w:rsidRDefault="00FF7C13" w:rsidP="00733F44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3.</w:t>
      </w:r>
      <w:r w:rsidRPr="00B0400E">
        <w:rPr>
          <w:rFonts w:cs="Courier New"/>
          <w:lang w:val="en-US"/>
        </w:rPr>
        <w:tab/>
      </w:r>
      <w:r w:rsidR="00CB4099" w:rsidRPr="00B0400E">
        <w:rPr>
          <w:rFonts w:cs="Courier New"/>
          <w:lang w:val="en-US"/>
        </w:rPr>
        <w:t xml:space="preserve">Open the rule </w:t>
      </w:r>
      <w:r w:rsidR="008E2D05" w:rsidRPr="008E2D05">
        <w:rPr>
          <w:rFonts w:ascii="Courier New" w:hAnsi="Courier New" w:cs="Courier New"/>
          <w:lang w:val="en-US"/>
        </w:rPr>
        <w:t>START_Layout</w:t>
      </w:r>
    </w:p>
    <w:p w:rsidR="00FF7C13" w:rsidRPr="00B0400E" w:rsidRDefault="00CB4099" w:rsidP="00733F44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 xml:space="preserve">4. </w:t>
      </w:r>
      <w:r w:rsidRPr="00B0400E">
        <w:rPr>
          <w:rFonts w:cs="Courier New"/>
          <w:lang w:val="en-US"/>
        </w:rPr>
        <w:tab/>
      </w:r>
      <w:r w:rsidR="00FF7C13" w:rsidRPr="00B0400E">
        <w:rPr>
          <w:rFonts w:cs="Courier New"/>
          <w:lang w:val="en-US"/>
        </w:rPr>
        <w:t xml:space="preserve">Set the attribute </w:t>
      </w:r>
      <w:r w:rsidR="00FF7C13" w:rsidRPr="00B0400E">
        <w:rPr>
          <w:rFonts w:ascii="Courier New" w:hAnsi="Courier New" w:cs="Courier New"/>
          <w:lang w:val="en-US"/>
        </w:rPr>
        <w:t>eventId</w:t>
      </w:r>
      <w:r w:rsidR="00FF7C13" w:rsidRPr="00B0400E">
        <w:rPr>
          <w:rFonts w:cs="Courier New"/>
          <w:lang w:val="en-US"/>
        </w:rPr>
        <w:t xml:space="preserve"> of the UI element </w:t>
      </w:r>
      <w:r w:rsidR="00FF7C13" w:rsidRPr="00B0400E">
        <w:rPr>
          <w:rFonts w:ascii="Courier New" w:hAnsi="Courier New" w:cs="Courier New"/>
          <w:lang w:val="en-US"/>
        </w:rPr>
        <w:t>UI_number_of_rental_days</w:t>
      </w:r>
      <w:r w:rsidR="00FF7C13" w:rsidRPr="00B0400E">
        <w:rPr>
          <w:rFonts w:cs="Courier New"/>
          <w:lang w:val="en-US"/>
        </w:rPr>
        <w:t xml:space="preserve"> to the created constant element</w:t>
      </w:r>
    </w:p>
    <w:p w:rsidR="00FF7C13" w:rsidRPr="00B0400E" w:rsidRDefault="00CB4099" w:rsidP="00FF7C13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5</w:t>
      </w:r>
      <w:r w:rsidR="00FF7C13" w:rsidRPr="00B0400E">
        <w:rPr>
          <w:rFonts w:cs="Courier New"/>
          <w:lang w:val="en-US"/>
        </w:rPr>
        <w:t>.</w:t>
      </w:r>
      <w:r w:rsidR="00FF7C13" w:rsidRPr="00B0400E">
        <w:rPr>
          <w:rFonts w:cs="Courier New"/>
          <w:lang w:val="en-US"/>
        </w:rPr>
        <w:tab/>
        <w:t>Create a</w:t>
      </w:r>
      <w:r w:rsidR="002515CB">
        <w:rPr>
          <w:rFonts w:cs="Courier New"/>
          <w:lang w:val="en-US"/>
        </w:rPr>
        <w:t>n</w:t>
      </w:r>
      <w:r w:rsidR="00FF7C13" w:rsidRPr="00B0400E">
        <w:rPr>
          <w:rFonts w:cs="Courier New"/>
          <w:lang w:val="en-US"/>
        </w:rPr>
        <w:t xml:space="preserve"> input/output element </w:t>
      </w:r>
      <w:r w:rsidR="002515CB" w:rsidRPr="00B0400E">
        <w:rPr>
          <w:rFonts w:ascii="Courier New" w:hAnsi="Courier New" w:cs="Courier New"/>
          <w:lang w:val="en-US"/>
        </w:rPr>
        <w:t>root_layout</w:t>
      </w:r>
      <w:r w:rsidR="002515CB">
        <w:rPr>
          <w:rFonts w:ascii="Courier New" w:hAnsi="Courier New" w:cs="Courier New"/>
          <w:lang w:val="en-US"/>
        </w:rPr>
        <w:t xml:space="preserve"> </w:t>
      </w:r>
      <w:r w:rsidR="002515CB" w:rsidRPr="002515CB">
        <w:rPr>
          <w:rFonts w:cs="Courier New"/>
          <w:lang w:val="en-US"/>
        </w:rPr>
        <w:t>of type Layout</w:t>
      </w:r>
      <w:r w:rsidR="002515CB" w:rsidRPr="00B0400E">
        <w:rPr>
          <w:rFonts w:cs="Courier New"/>
          <w:lang w:val="en-US"/>
        </w:rPr>
        <w:t xml:space="preserve"> </w:t>
      </w:r>
      <w:r w:rsidR="00FF7C13" w:rsidRPr="00B0400E">
        <w:rPr>
          <w:rFonts w:cs="Courier New"/>
          <w:lang w:val="en-US"/>
        </w:rPr>
        <w:t>at the Layout package</w:t>
      </w:r>
      <w:r w:rsidR="002515CB">
        <w:rPr>
          <w:rFonts w:ascii="Courier New" w:hAnsi="Courier New" w:cs="Courier New"/>
          <w:lang w:val="en-US"/>
        </w:rPr>
        <w:t xml:space="preserve"> </w:t>
      </w:r>
    </w:p>
    <w:p w:rsidR="00FF7C13" w:rsidRPr="00B0400E" w:rsidRDefault="00FF7C13" w:rsidP="00FF7C13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6.</w:t>
      </w:r>
      <w:r w:rsidRPr="00B0400E">
        <w:rPr>
          <w:rFonts w:cs="Courier New"/>
          <w:lang w:val="en-US"/>
        </w:rPr>
        <w:tab/>
        <w:t xml:space="preserve">Add an assignment at the beginning of </w:t>
      </w:r>
      <w:r w:rsidR="008E2D05" w:rsidRPr="008E2D05">
        <w:rPr>
          <w:rFonts w:ascii="Courier New" w:hAnsi="Courier New" w:cs="Courier New"/>
          <w:lang w:val="en-US"/>
        </w:rPr>
        <w:t>START_Layout</w:t>
      </w:r>
      <w:r w:rsidR="00CB4099" w:rsidRPr="00B0400E">
        <w:rPr>
          <w:rFonts w:cs="Courier New"/>
          <w:lang w:val="en-US"/>
        </w:rPr>
        <w:t xml:space="preserve"> </w:t>
      </w:r>
      <w:r w:rsidRPr="00B0400E">
        <w:rPr>
          <w:rFonts w:cs="Courier New"/>
          <w:lang w:val="en-US"/>
        </w:rPr>
        <w:t xml:space="preserve">and reset the </w:t>
      </w:r>
      <w:r w:rsidRPr="00B0400E">
        <w:rPr>
          <w:rFonts w:ascii="Courier New" w:hAnsi="Courier New" w:cs="Courier New"/>
          <w:lang w:val="en-US"/>
        </w:rPr>
        <w:t>changeList</w:t>
      </w:r>
      <w:r w:rsidRPr="00B0400E">
        <w:rPr>
          <w:rFonts w:cs="Courier New"/>
          <w:lang w:val="en-US"/>
        </w:rPr>
        <w:t xml:space="preserve"> attribute at the element </w:t>
      </w:r>
      <w:r w:rsidRPr="00B0400E">
        <w:rPr>
          <w:rFonts w:ascii="Courier New" w:hAnsi="Courier New" w:cs="Courier New"/>
          <w:lang w:val="en-US"/>
        </w:rPr>
        <w:t>root_layout</w:t>
      </w:r>
      <w:r w:rsidR="002515CB">
        <w:rPr>
          <w:rFonts w:ascii="Courier New" w:hAnsi="Courier New" w:cs="Courier New"/>
          <w:lang w:val="en-US"/>
        </w:rPr>
        <w:t xml:space="preserve"> (</w:t>
      </w:r>
      <w:r w:rsidRPr="00B0400E">
        <w:rPr>
          <w:rFonts w:ascii="Courier New" w:hAnsi="Courier New" w:cs="Courier New"/>
          <w:lang w:val="en-US"/>
        </w:rPr>
        <w:t>root_layout.changeList CLEAR</w:t>
      </w:r>
      <w:r w:rsidR="002515CB">
        <w:rPr>
          <w:rFonts w:ascii="Courier New" w:hAnsi="Courier New" w:cs="Courier New"/>
          <w:lang w:val="en-US"/>
        </w:rPr>
        <w:t>)</w:t>
      </w:r>
    </w:p>
    <w:p w:rsidR="00FF7C13" w:rsidRPr="00B0400E" w:rsidRDefault="00FF7C13" w:rsidP="00FF7C13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7.</w:t>
      </w:r>
      <w:r w:rsidRPr="00B0400E">
        <w:rPr>
          <w:rFonts w:cs="Courier New"/>
          <w:lang w:val="en-US"/>
        </w:rPr>
        <w:tab/>
        <w:t xml:space="preserve">Add a decision and check which event has been triggered at the end of the </w:t>
      </w:r>
      <w:r w:rsidR="008E2D05" w:rsidRPr="008E2D05">
        <w:rPr>
          <w:rFonts w:ascii="Courier New" w:hAnsi="Courier New" w:cs="Courier New"/>
          <w:lang w:val="en-US"/>
        </w:rPr>
        <w:t>START_Layout</w:t>
      </w:r>
      <w:r w:rsidRPr="00B0400E">
        <w:rPr>
          <w:rFonts w:cs="Courier New"/>
          <w:lang w:val="en-US"/>
        </w:rPr>
        <w:t xml:space="preserve"> rule</w:t>
      </w:r>
    </w:p>
    <w:p w:rsidR="00FF7C13" w:rsidRPr="00B0400E" w:rsidRDefault="00FF7C13" w:rsidP="00FF7C13">
      <w:pPr>
        <w:spacing w:before="120"/>
        <w:ind w:left="851" w:hanging="851"/>
        <w:rPr>
          <w:rFonts w:cs="Courier New"/>
          <w:i/>
          <w:lang w:val="en-US"/>
        </w:rPr>
      </w:pPr>
      <w:r w:rsidRPr="00B0400E">
        <w:rPr>
          <w:rFonts w:cs="Courier New"/>
          <w:lang w:val="en-US"/>
        </w:rPr>
        <w:t>8.</w:t>
      </w:r>
      <w:r w:rsidRPr="00B0400E">
        <w:rPr>
          <w:rFonts w:cs="Courier New"/>
          <w:lang w:val="en-US"/>
        </w:rPr>
        <w:tab/>
        <w:t xml:space="preserve">If the refresh event has been triggered, add the UI element </w:t>
      </w:r>
      <w:r w:rsidRPr="00B0400E">
        <w:rPr>
          <w:rFonts w:ascii="Courier New" w:hAnsi="Courier New" w:cs="Courier New"/>
          <w:lang w:val="en-US"/>
        </w:rPr>
        <w:t>UI_price</w:t>
      </w:r>
      <w:r w:rsidRPr="00B0400E">
        <w:rPr>
          <w:rFonts w:cs="Courier New"/>
          <w:lang w:val="en-US"/>
        </w:rPr>
        <w:t xml:space="preserve"> to the changeList </w:t>
      </w:r>
      <w:r w:rsidRPr="00B0400E">
        <w:rPr>
          <w:rFonts w:cs="Courier New"/>
          <w:i/>
          <w:lang w:val="en-US"/>
        </w:rPr>
        <w:t>(Hint: Use ADD operator)</w:t>
      </w:r>
    </w:p>
    <w:p w:rsidR="00FF7C13" w:rsidRPr="00B0400E" w:rsidRDefault="00FF7C13" w:rsidP="00FF7C13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 xml:space="preserve">9. </w:t>
      </w:r>
      <w:r w:rsidRPr="00B0400E">
        <w:rPr>
          <w:rFonts w:cs="Courier New"/>
          <w:lang w:val="en-US"/>
        </w:rPr>
        <w:tab/>
        <w:t xml:space="preserve">Open rule </w:t>
      </w:r>
      <w:r w:rsidR="008E2D05" w:rsidRPr="008E2D05">
        <w:rPr>
          <w:rFonts w:ascii="Courier New" w:hAnsi="Courier New" w:cs="Courier New"/>
          <w:lang w:val="en-US"/>
        </w:rPr>
        <w:t>START_Business</w:t>
      </w:r>
    </w:p>
    <w:p w:rsidR="00FF7C13" w:rsidRPr="00B0400E" w:rsidRDefault="00FF7C13" w:rsidP="00FF7C13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10.</w:t>
      </w:r>
      <w:r w:rsidRPr="00B0400E">
        <w:rPr>
          <w:rFonts w:cs="Courier New"/>
          <w:lang w:val="en-US"/>
        </w:rPr>
        <w:tab/>
        <w:t>Add another check in the already existing event handling decision for the newly created event</w:t>
      </w:r>
    </w:p>
    <w:p w:rsidR="00FF7C13" w:rsidRPr="00B0400E" w:rsidRDefault="00FF7C13" w:rsidP="00FF7C13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11.</w:t>
      </w:r>
      <w:r w:rsidRPr="00B0400E">
        <w:rPr>
          <w:rFonts w:cs="Courier New"/>
          <w:lang w:val="en-US"/>
        </w:rPr>
        <w:tab/>
        <w:t>Add an assignment in case of the newly created event has been triggered and use the same calculation logic like for calculate event.</w:t>
      </w:r>
    </w:p>
    <w:p w:rsidR="00FF7C13" w:rsidRPr="00B0400E" w:rsidRDefault="00FF7C13" w:rsidP="00FF7C13">
      <w:pPr>
        <w:spacing w:before="120"/>
        <w:ind w:left="851" w:hanging="851"/>
        <w:rPr>
          <w:rFonts w:cs="Courier New"/>
          <w:lang w:val="en-US"/>
        </w:rPr>
      </w:pPr>
      <w:r w:rsidRPr="00B0400E">
        <w:rPr>
          <w:rFonts w:cs="Courier New"/>
          <w:lang w:val="en-US"/>
        </w:rPr>
        <w:t>12.</w:t>
      </w:r>
      <w:r w:rsidRPr="00B0400E">
        <w:rPr>
          <w:rFonts w:cs="Courier New"/>
          <w:lang w:val="en-US"/>
        </w:rPr>
        <w:tab/>
        <w:t>Test your work by redeploying the rule model on the DAF Manager.</w:t>
      </w:r>
    </w:p>
    <w:p w:rsidR="00AA2F4C" w:rsidRPr="00B0400E" w:rsidRDefault="00AA2F4C" w:rsidP="00AA2F4C">
      <w:pPr>
        <w:ind w:left="709" w:hanging="709"/>
        <w:rPr>
          <w:lang w:val="en-US"/>
        </w:rPr>
      </w:pPr>
    </w:p>
    <w:p w:rsidR="000716C7" w:rsidRPr="00B0400E" w:rsidRDefault="000716C7" w:rsidP="00AA2F4C">
      <w:pPr>
        <w:ind w:left="709" w:hanging="709"/>
        <w:rPr>
          <w:lang w:val="en-US"/>
        </w:rPr>
      </w:pPr>
    </w:p>
    <w:p w:rsidR="005B418D" w:rsidRPr="00B0400E" w:rsidRDefault="005B418D" w:rsidP="005B418D">
      <w:pPr>
        <w:rPr>
          <w:lang w:val="en-US"/>
        </w:rPr>
      </w:pPr>
    </w:p>
    <w:p w:rsidR="00AA2F4C" w:rsidRPr="00B0400E" w:rsidRDefault="00AA2F4C" w:rsidP="00AA2F4C">
      <w:pPr>
        <w:spacing w:before="0" w:after="0"/>
        <w:rPr>
          <w:lang w:val="en-US"/>
        </w:rPr>
      </w:pPr>
      <w:r w:rsidRPr="00B0400E">
        <w:rPr>
          <w:lang w:val="en-US"/>
        </w:rPr>
        <w:br w:type="page"/>
      </w:r>
    </w:p>
    <w:p w:rsidR="00456D0E" w:rsidRPr="00B0400E" w:rsidRDefault="00456D0E" w:rsidP="000F052A">
      <w:pPr>
        <w:rPr>
          <w:lang w:val="en-US"/>
        </w:rPr>
      </w:pPr>
    </w:p>
    <w:p w:rsidR="000F052A" w:rsidRPr="00B0400E" w:rsidRDefault="00B0400E" w:rsidP="000F052A">
      <w:pPr>
        <w:pStyle w:val="Thema"/>
      </w:pPr>
      <w:r w:rsidRPr="00B0400E">
        <w:t>Result</w:t>
      </w:r>
    </w:p>
    <w:p w:rsidR="00687947" w:rsidRPr="00B0400E" w:rsidRDefault="00687947" w:rsidP="00687947">
      <w:pPr>
        <w:rPr>
          <w:lang w:val="en-US"/>
        </w:rPr>
      </w:pPr>
    </w:p>
    <w:p w:rsidR="00BF4B40" w:rsidRPr="00B0400E" w:rsidRDefault="00BF4B40" w:rsidP="00BF4B40">
      <w:pPr>
        <w:rPr>
          <w:lang w:val="en-US"/>
        </w:rPr>
      </w:pPr>
      <w:r w:rsidRPr="00B0400E">
        <w:rPr>
          <w:lang w:val="en-US"/>
        </w:rPr>
        <w:t>1.</w:t>
      </w:r>
      <w:r w:rsidRPr="00B0400E">
        <w:rPr>
          <w:lang w:val="en-US"/>
        </w:rPr>
        <w:tab/>
        <w:t>What is the type of a root layout element?</w:t>
      </w:r>
    </w:p>
    <w:p w:rsidR="00BF4B40" w:rsidRPr="00B0400E" w:rsidRDefault="00BF4B40" w:rsidP="00BF4B40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BF4B40" w:rsidRPr="00B0400E" w:rsidTr="00451507">
        <w:trPr>
          <w:trHeight w:val="291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BF4B40" w:rsidRPr="00B0400E" w:rsidRDefault="00BF4B40" w:rsidP="00B0400E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Root</w:t>
            </w:r>
            <w:r w:rsidR="00B0400E" w:rsidRPr="00B0400E">
              <w:rPr>
                <w:lang w:val="en-US"/>
              </w:rPr>
              <w:t>E</w:t>
            </w:r>
            <w:r w:rsidRPr="00B0400E">
              <w:rPr>
                <w:lang w:val="en-US"/>
              </w:rPr>
              <w:t>lement</w:t>
            </w:r>
          </w:p>
        </w:tc>
        <w:tc>
          <w:tcPr>
            <w:tcW w:w="709" w:type="dxa"/>
          </w:tcPr>
          <w:p w:rsidR="00BF4B40" w:rsidRPr="00B0400E" w:rsidRDefault="00BF4B40" w:rsidP="00451507">
            <w:pPr>
              <w:jc w:val="center"/>
              <w:rPr>
                <w:lang w:val="en-US"/>
              </w:rPr>
            </w:pPr>
          </w:p>
        </w:tc>
      </w:tr>
      <w:tr w:rsidR="00BF4B40" w:rsidRPr="00B0400E" w:rsidTr="00451507">
        <w:trPr>
          <w:trHeight w:val="367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jc w:val="both"/>
              <w:rPr>
                <w:lang w:val="en-US"/>
              </w:rPr>
            </w:pPr>
            <w:r w:rsidRPr="00B0400E">
              <w:rPr>
                <w:lang w:val="en-US"/>
              </w:rPr>
              <w:t>Layout</w:t>
            </w:r>
          </w:p>
        </w:tc>
        <w:tc>
          <w:tcPr>
            <w:tcW w:w="709" w:type="dxa"/>
          </w:tcPr>
          <w:p w:rsidR="00BF4B40" w:rsidRPr="00B0400E" w:rsidRDefault="002B0074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  <w:tr w:rsidR="00BF4B40" w:rsidRPr="00B0400E" w:rsidTr="00451507">
        <w:trPr>
          <w:trHeight w:val="327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RootLayout</w:t>
            </w:r>
          </w:p>
        </w:tc>
        <w:tc>
          <w:tcPr>
            <w:tcW w:w="709" w:type="dxa"/>
          </w:tcPr>
          <w:p w:rsidR="00BF4B40" w:rsidRPr="00B0400E" w:rsidRDefault="00BF4B40" w:rsidP="00451507">
            <w:pPr>
              <w:jc w:val="center"/>
              <w:rPr>
                <w:lang w:val="en-US"/>
              </w:rPr>
            </w:pPr>
          </w:p>
        </w:tc>
      </w:tr>
    </w:tbl>
    <w:p w:rsidR="00BF4B40" w:rsidRPr="00B0400E" w:rsidRDefault="00BF4B40" w:rsidP="00BF4B40">
      <w:pPr>
        <w:rPr>
          <w:lang w:val="en-US"/>
        </w:rPr>
      </w:pPr>
    </w:p>
    <w:p w:rsidR="00B6334A" w:rsidRPr="00B0400E" w:rsidRDefault="00BF4B40" w:rsidP="00B6334A">
      <w:pPr>
        <w:rPr>
          <w:lang w:val="en-US"/>
        </w:rPr>
      </w:pPr>
      <w:r w:rsidRPr="00B0400E">
        <w:rPr>
          <w:lang w:val="en-US"/>
        </w:rPr>
        <w:t>2.</w:t>
      </w:r>
      <w:r w:rsidRPr="00B0400E">
        <w:rPr>
          <w:lang w:val="en-US"/>
        </w:rPr>
        <w:tab/>
      </w:r>
      <w:r w:rsidR="00B6334A" w:rsidRPr="00B0400E">
        <w:rPr>
          <w:lang w:val="en-US"/>
        </w:rPr>
        <w:t>Which of the following are attributes of a root layout element?</w:t>
      </w:r>
    </w:p>
    <w:p w:rsidR="00BF4B40" w:rsidRPr="00B0400E" w:rsidRDefault="00BF4B40" w:rsidP="00BF4B40">
      <w:pPr>
        <w:ind w:left="709" w:hanging="709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BF4B40" w:rsidRPr="00B0400E" w:rsidTr="00451507">
        <w:trPr>
          <w:trHeight w:val="291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root</w:t>
            </w:r>
          </w:p>
        </w:tc>
        <w:tc>
          <w:tcPr>
            <w:tcW w:w="709" w:type="dxa"/>
          </w:tcPr>
          <w:p w:rsidR="00BF4B40" w:rsidRPr="00B0400E" w:rsidRDefault="002B0074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  <w:tr w:rsidR="00BF4B40" w:rsidRPr="00B0400E" w:rsidTr="00451507">
        <w:trPr>
          <w:trHeight w:val="367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title</w:t>
            </w:r>
          </w:p>
        </w:tc>
        <w:tc>
          <w:tcPr>
            <w:tcW w:w="709" w:type="dxa"/>
          </w:tcPr>
          <w:p w:rsidR="00BF4B40" w:rsidRPr="00B0400E" w:rsidRDefault="002B0074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  <w:tr w:rsidR="00BF4B40" w:rsidRPr="00B0400E" w:rsidTr="00451507">
        <w:trPr>
          <w:trHeight w:val="327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nameOfDefaultAction</w:t>
            </w:r>
          </w:p>
        </w:tc>
        <w:tc>
          <w:tcPr>
            <w:tcW w:w="709" w:type="dxa"/>
          </w:tcPr>
          <w:p w:rsidR="00BF4B40" w:rsidRPr="00B0400E" w:rsidRDefault="006D4421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  <w:tr w:rsidR="00BF4B40" w:rsidRPr="00B0400E" w:rsidTr="00451507">
        <w:trPr>
          <w:trHeight w:val="300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changeList</w:t>
            </w:r>
          </w:p>
        </w:tc>
        <w:tc>
          <w:tcPr>
            <w:tcW w:w="709" w:type="dxa"/>
          </w:tcPr>
          <w:p w:rsidR="00BF4B40" w:rsidRPr="00B0400E" w:rsidRDefault="006D4421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  <w:tr w:rsidR="00BF4B40" w:rsidRPr="00B0400E" w:rsidTr="00451507">
        <w:trPr>
          <w:trHeight w:val="300"/>
        </w:trPr>
        <w:tc>
          <w:tcPr>
            <w:tcW w:w="471" w:type="dxa"/>
          </w:tcPr>
          <w:p w:rsidR="00BF4B40" w:rsidRPr="00B0400E" w:rsidRDefault="00B60661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visible</w:t>
            </w:r>
          </w:p>
        </w:tc>
        <w:tc>
          <w:tcPr>
            <w:tcW w:w="709" w:type="dxa"/>
          </w:tcPr>
          <w:p w:rsidR="00BF4B40" w:rsidRPr="00B0400E" w:rsidRDefault="00BF4B40" w:rsidP="00451507">
            <w:pPr>
              <w:jc w:val="center"/>
              <w:rPr>
                <w:lang w:val="en-US"/>
              </w:rPr>
            </w:pPr>
          </w:p>
        </w:tc>
      </w:tr>
    </w:tbl>
    <w:p w:rsidR="00BF4B40" w:rsidRPr="00B0400E" w:rsidRDefault="00BF4B40" w:rsidP="00BF4B40">
      <w:pPr>
        <w:ind w:left="709" w:hanging="709"/>
        <w:rPr>
          <w:lang w:val="en-US"/>
        </w:rPr>
      </w:pPr>
    </w:p>
    <w:p w:rsidR="00BF4B40" w:rsidRPr="00B0400E" w:rsidRDefault="00BF4B40" w:rsidP="00BF4B40">
      <w:pPr>
        <w:rPr>
          <w:lang w:val="en-US"/>
        </w:rPr>
      </w:pPr>
      <w:r w:rsidRPr="00B0400E">
        <w:rPr>
          <w:lang w:val="en-US"/>
        </w:rPr>
        <w:t>3.</w:t>
      </w:r>
      <w:r w:rsidRPr="00B0400E">
        <w:rPr>
          <w:lang w:val="en-US"/>
        </w:rPr>
        <w:tab/>
        <w:t>Which of the following layout elements do support an eventId attribute?</w:t>
      </w:r>
    </w:p>
    <w:p w:rsidR="00BF4B40" w:rsidRPr="00B0400E" w:rsidRDefault="00BF4B40" w:rsidP="00BF4B40">
      <w:pPr>
        <w:ind w:left="709" w:hanging="709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BF4B40" w:rsidRPr="00B0400E" w:rsidTr="00451507">
        <w:trPr>
          <w:trHeight w:val="291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BF4B40" w:rsidRPr="00B0400E" w:rsidRDefault="006D4421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  <w:r w:rsidR="00BF4B40" w:rsidRPr="00B0400E">
              <w:rPr>
                <w:lang w:val="en-US"/>
              </w:rPr>
              <w:t>utton</w:t>
            </w:r>
          </w:p>
        </w:tc>
        <w:tc>
          <w:tcPr>
            <w:tcW w:w="709" w:type="dxa"/>
          </w:tcPr>
          <w:p w:rsidR="00BF4B40" w:rsidRPr="00B0400E" w:rsidRDefault="006D4421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  <w:tr w:rsidR="00BF4B40" w:rsidRPr="00B0400E" w:rsidTr="00451507">
        <w:trPr>
          <w:trHeight w:val="367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BF4B40" w:rsidRPr="00B0400E" w:rsidRDefault="006D4421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S</w:t>
            </w:r>
            <w:r w:rsidR="00BF4B40" w:rsidRPr="00B0400E">
              <w:rPr>
                <w:lang w:val="en-US"/>
              </w:rPr>
              <w:t>ection</w:t>
            </w:r>
          </w:p>
        </w:tc>
        <w:tc>
          <w:tcPr>
            <w:tcW w:w="709" w:type="dxa"/>
          </w:tcPr>
          <w:p w:rsidR="00BF4B40" w:rsidRPr="00B0400E" w:rsidRDefault="00BF4B40" w:rsidP="00451507">
            <w:pPr>
              <w:jc w:val="center"/>
              <w:rPr>
                <w:lang w:val="en-US"/>
              </w:rPr>
            </w:pPr>
          </w:p>
        </w:tc>
      </w:tr>
      <w:tr w:rsidR="00BF4B40" w:rsidRPr="00B0400E" w:rsidTr="00451507">
        <w:trPr>
          <w:trHeight w:val="327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LabelElement</w:t>
            </w:r>
          </w:p>
        </w:tc>
        <w:tc>
          <w:tcPr>
            <w:tcW w:w="709" w:type="dxa"/>
          </w:tcPr>
          <w:p w:rsidR="00BF4B40" w:rsidRPr="00B0400E" w:rsidRDefault="00BF4B40" w:rsidP="00451507">
            <w:pPr>
              <w:jc w:val="center"/>
              <w:rPr>
                <w:lang w:val="en-US"/>
              </w:rPr>
            </w:pPr>
          </w:p>
        </w:tc>
      </w:tr>
      <w:tr w:rsidR="00BF4B40" w:rsidRPr="00B0400E" w:rsidTr="00451507">
        <w:trPr>
          <w:trHeight w:val="300"/>
        </w:trPr>
        <w:tc>
          <w:tcPr>
            <w:tcW w:w="471" w:type="dxa"/>
          </w:tcPr>
          <w:p w:rsidR="00BF4B40" w:rsidRPr="00B0400E" w:rsidRDefault="00BF4B40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BF4B40" w:rsidRPr="00B0400E" w:rsidRDefault="00BF4B40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OptionElement</w:t>
            </w:r>
          </w:p>
        </w:tc>
        <w:tc>
          <w:tcPr>
            <w:tcW w:w="709" w:type="dxa"/>
          </w:tcPr>
          <w:p w:rsidR="00BF4B40" w:rsidRPr="00B0400E" w:rsidRDefault="006D4421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  <w:tr w:rsidR="00BF4B40" w:rsidRPr="00B0400E" w:rsidTr="00451507">
        <w:trPr>
          <w:trHeight w:val="300"/>
        </w:trPr>
        <w:tc>
          <w:tcPr>
            <w:tcW w:w="471" w:type="dxa"/>
          </w:tcPr>
          <w:p w:rsidR="00BF4B40" w:rsidRPr="00B0400E" w:rsidRDefault="006D4421" w:rsidP="00451507">
            <w:pPr>
              <w:ind w:left="96"/>
              <w:rPr>
                <w:lang w:val="en-US"/>
              </w:rPr>
            </w:pPr>
            <w:r w:rsidRPr="00B0400E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BF4B40" w:rsidRPr="00B0400E" w:rsidRDefault="006D4421" w:rsidP="00451507">
            <w:pPr>
              <w:ind w:left="340"/>
              <w:rPr>
                <w:lang w:val="en-US"/>
              </w:rPr>
            </w:pPr>
            <w:r w:rsidRPr="00B0400E">
              <w:rPr>
                <w:lang w:val="en-US"/>
              </w:rPr>
              <w:t>Boolean</w:t>
            </w:r>
            <w:r w:rsidR="00BF4B40" w:rsidRPr="00B0400E">
              <w:rPr>
                <w:lang w:val="en-US"/>
              </w:rPr>
              <w:t>Element</w:t>
            </w:r>
          </w:p>
        </w:tc>
        <w:tc>
          <w:tcPr>
            <w:tcW w:w="709" w:type="dxa"/>
          </w:tcPr>
          <w:p w:rsidR="00BF4B40" w:rsidRPr="00B0400E" w:rsidRDefault="006D4421" w:rsidP="00451507">
            <w:pPr>
              <w:jc w:val="center"/>
              <w:rPr>
                <w:lang w:val="en-US"/>
              </w:rPr>
            </w:pPr>
            <w:r w:rsidRPr="00B0400E">
              <w:rPr>
                <w:lang w:val="en-US"/>
              </w:rPr>
              <w:t>x</w:t>
            </w:r>
          </w:p>
        </w:tc>
      </w:tr>
    </w:tbl>
    <w:p w:rsidR="00BF4B40" w:rsidRPr="00B0400E" w:rsidRDefault="00BF4B40" w:rsidP="00BF4B40">
      <w:pPr>
        <w:ind w:left="709" w:hanging="709"/>
        <w:rPr>
          <w:lang w:val="en-US"/>
        </w:rPr>
      </w:pPr>
    </w:p>
    <w:p w:rsidR="00BF4B40" w:rsidRPr="00B0400E" w:rsidRDefault="00BF4B40" w:rsidP="00BF4B40">
      <w:pPr>
        <w:ind w:left="709" w:hanging="709"/>
        <w:rPr>
          <w:lang w:val="en-US"/>
        </w:rPr>
      </w:pPr>
      <w:r w:rsidRPr="00B0400E">
        <w:rPr>
          <w:lang w:val="en-US"/>
        </w:rPr>
        <w:t>4.</w:t>
      </w:r>
      <w:r w:rsidRPr="00B0400E">
        <w:rPr>
          <w:lang w:val="en-US"/>
        </w:rPr>
        <w:tab/>
        <w:t>Describe the advantage</w:t>
      </w:r>
      <w:r w:rsidR="00511289" w:rsidRPr="00B0400E">
        <w:rPr>
          <w:lang w:val="en-US"/>
        </w:rPr>
        <w:t>s</w:t>
      </w:r>
      <w:r w:rsidRPr="00B0400E">
        <w:rPr>
          <w:lang w:val="en-US"/>
        </w:rPr>
        <w:t xml:space="preserve"> when using the quick refreshing functionality.</w:t>
      </w:r>
    </w:p>
    <w:p w:rsidR="00BF4B40" w:rsidRPr="00B0400E" w:rsidRDefault="00BF4B40" w:rsidP="00BF4B40">
      <w:pPr>
        <w:rPr>
          <w:lang w:val="en-US"/>
        </w:rPr>
      </w:pPr>
    </w:p>
    <w:p w:rsidR="00BF4B40" w:rsidRPr="00B0400E" w:rsidRDefault="00BF4B40" w:rsidP="00BF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A76B6" w:rsidRPr="00B0400E" w:rsidRDefault="001A76B6" w:rsidP="001A7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 w:rsidRPr="00B0400E">
        <w:rPr>
          <w:lang w:val="en-US"/>
        </w:rPr>
        <w:t xml:space="preserve">Usability </w:t>
      </w:r>
    </w:p>
    <w:p w:rsidR="001A76B6" w:rsidRPr="00B0400E" w:rsidRDefault="001A76B6" w:rsidP="001A76B6">
      <w:pPr>
        <w:pStyle w:val="Listenabsatz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00E">
        <w:rPr>
          <w:lang w:val="en-US"/>
        </w:rPr>
        <w:t>The user does not need to activate a button in order to have the frontend refreshed</w:t>
      </w:r>
      <w:r w:rsidR="00B0400E" w:rsidRPr="00B0400E">
        <w:rPr>
          <w:lang w:val="en-US"/>
        </w:rPr>
        <w:t>.</w:t>
      </w:r>
    </w:p>
    <w:p w:rsidR="001A76B6" w:rsidRPr="00B0400E" w:rsidRDefault="00F11F4A" w:rsidP="001A76B6">
      <w:pPr>
        <w:pStyle w:val="Listenabsatz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400E">
        <w:rPr>
          <w:lang w:val="en-US"/>
        </w:rPr>
        <w:t xml:space="preserve">Reducing complexity for the user. </w:t>
      </w:r>
      <w:r w:rsidR="001A76B6" w:rsidRPr="00B0400E">
        <w:rPr>
          <w:lang w:val="en-US"/>
        </w:rPr>
        <w:t xml:space="preserve">Forms can display at the beginning only </w:t>
      </w:r>
      <w:r w:rsidRPr="00B0400E">
        <w:rPr>
          <w:lang w:val="en-US"/>
        </w:rPr>
        <w:t>a few</w:t>
      </w:r>
      <w:r w:rsidR="001A76B6" w:rsidRPr="00B0400E">
        <w:rPr>
          <w:lang w:val="en-US"/>
        </w:rPr>
        <w:t xml:space="preserve"> field</w:t>
      </w:r>
      <w:r w:rsidRPr="00B0400E">
        <w:rPr>
          <w:lang w:val="en-US"/>
        </w:rPr>
        <w:t>s, other fields appear only if they are relevant.</w:t>
      </w:r>
    </w:p>
    <w:p w:rsidR="00BF4B40" w:rsidRPr="00B0400E" w:rsidRDefault="00BF4B40" w:rsidP="00BF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BF4B40" w:rsidRPr="00B0400E" w:rsidRDefault="00BF4B40" w:rsidP="00BF4B40">
      <w:pPr>
        <w:ind w:left="709" w:hanging="709"/>
        <w:jc w:val="both"/>
        <w:rPr>
          <w:lang w:val="en-US"/>
        </w:rPr>
      </w:pPr>
    </w:p>
    <w:p w:rsidR="00BF4B40" w:rsidRPr="00B0400E" w:rsidRDefault="00BF4B40" w:rsidP="00BF4B40">
      <w:pPr>
        <w:ind w:left="709" w:hanging="709"/>
        <w:jc w:val="both"/>
        <w:rPr>
          <w:lang w:val="en-US"/>
        </w:rPr>
      </w:pPr>
    </w:p>
    <w:p w:rsidR="006E295C" w:rsidRPr="00B0400E" w:rsidRDefault="006E295C" w:rsidP="006E295C">
      <w:pPr>
        <w:ind w:left="709" w:hanging="709"/>
        <w:rPr>
          <w:lang w:val="en-US"/>
        </w:rPr>
      </w:pPr>
    </w:p>
    <w:p w:rsidR="002A3DB0" w:rsidRPr="00B0400E" w:rsidRDefault="002A3DB0" w:rsidP="002A3DB0">
      <w:pPr>
        <w:spacing w:before="0" w:after="0"/>
        <w:rPr>
          <w:lang w:val="en-US"/>
        </w:rPr>
      </w:pPr>
      <w:r w:rsidRPr="00B0400E">
        <w:rPr>
          <w:lang w:val="en-US"/>
        </w:rPr>
        <w:br w:type="page"/>
      </w:r>
    </w:p>
    <w:p w:rsidR="00687947" w:rsidRPr="00B0400E" w:rsidRDefault="00687947" w:rsidP="00687947">
      <w:pPr>
        <w:ind w:left="709" w:hanging="709"/>
        <w:jc w:val="both"/>
        <w:rPr>
          <w:lang w:val="en-US"/>
        </w:rPr>
      </w:pPr>
    </w:p>
    <w:p w:rsidR="00CB4099" w:rsidRPr="00B0400E" w:rsidRDefault="00B0400E" w:rsidP="009A0425">
      <w:pPr>
        <w:pStyle w:val="Thema"/>
      </w:pPr>
      <w:r w:rsidRPr="00B0400E">
        <w:t>Result</w:t>
      </w:r>
      <w:r w:rsidR="009A0425" w:rsidRPr="00B0400E">
        <w:t xml:space="preserve"> Task</w:t>
      </w:r>
      <w:r w:rsidR="00451507" w:rsidRPr="00B0400E">
        <w:t xml:space="preserve"> </w:t>
      </w:r>
      <w:r w:rsidR="009A0425" w:rsidRPr="00B0400E">
        <w:t xml:space="preserve">1: </w:t>
      </w:r>
      <w:r w:rsidR="00CB4099" w:rsidRPr="00B0400E">
        <w:t>EU RENT Model calculation of price while leaving input element</w:t>
      </w:r>
    </w:p>
    <w:p w:rsidR="00C156EE" w:rsidRDefault="008E2D05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Project Explorer</w:t>
      </w:r>
    </w:p>
    <w:p w:rsidR="00C156EE" w:rsidRDefault="00CB4099">
      <w:pPr>
        <w:pStyle w:val="Listenabsatz"/>
        <w:rPr>
          <w:lang w:val="en-US"/>
        </w:rPr>
      </w:pPr>
      <w:r w:rsidRPr="00B0400E">
        <w:rPr>
          <w:noProof/>
        </w:rPr>
        <w:drawing>
          <wp:inline distT="0" distB="0" distL="0" distR="0">
            <wp:extent cx="2708651" cy="3908753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01" cy="391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099" w:rsidRPr="00B0400E" w:rsidRDefault="00CB4099" w:rsidP="002A3DB0">
      <w:pPr>
        <w:rPr>
          <w:lang w:val="en-US"/>
        </w:rPr>
      </w:pPr>
    </w:p>
    <w:p w:rsidR="00C156EE" w:rsidRDefault="008E2D05">
      <w:pPr>
        <w:pStyle w:val="Listenabsatz"/>
        <w:numPr>
          <w:ilvl w:val="0"/>
          <w:numId w:val="23"/>
        </w:numPr>
        <w:spacing w:before="0" w:after="0"/>
        <w:rPr>
          <w:lang w:val="en-US"/>
        </w:rPr>
      </w:pPr>
      <w:r>
        <w:rPr>
          <w:lang w:val="en-US"/>
        </w:rPr>
        <w:t>Layout R</w:t>
      </w:r>
      <w:r w:rsidR="002515CB">
        <w:rPr>
          <w:lang w:val="en-US"/>
        </w:rPr>
        <w:t>ule</w:t>
      </w:r>
    </w:p>
    <w:p w:rsidR="00C156EE" w:rsidRDefault="00EA7124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>
            <wp:extent cx="5822386" cy="3450692"/>
            <wp:effectExtent l="19050" t="0" r="6914" b="0"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3" cy="3455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15CB" w:rsidRDefault="002515CB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:rsidR="00C156EE" w:rsidRDefault="008E2D05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Business Rule</w:t>
      </w:r>
    </w:p>
    <w:p w:rsidR="00C156EE" w:rsidRDefault="002515CB">
      <w:pPr>
        <w:pStyle w:val="Listenabsatz"/>
        <w:rPr>
          <w:lang w:val="en-US"/>
        </w:rPr>
      </w:pPr>
      <w:r w:rsidRPr="002515CB">
        <w:rPr>
          <w:noProof/>
        </w:rPr>
        <w:drawing>
          <wp:inline distT="0" distB="0" distL="0" distR="0">
            <wp:extent cx="5940425" cy="4079508"/>
            <wp:effectExtent l="19050" t="0" r="3175" b="0"/>
            <wp:docPr id="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D05">
        <w:rPr>
          <w:lang w:val="en-US"/>
        </w:rPr>
        <w:t xml:space="preserve"> </w:t>
      </w:r>
    </w:p>
    <w:p w:rsidR="00C156EE" w:rsidRDefault="00C156EE">
      <w:pPr>
        <w:rPr>
          <w:lang w:val="en-US"/>
        </w:rPr>
      </w:pPr>
    </w:p>
    <w:p w:rsidR="0061614D" w:rsidRPr="00B0400E" w:rsidRDefault="0061614D" w:rsidP="002A3DB0">
      <w:pPr>
        <w:rPr>
          <w:lang w:val="en-US"/>
        </w:rPr>
      </w:pPr>
    </w:p>
    <w:sectPr w:rsidR="0061614D" w:rsidRPr="00B0400E" w:rsidSect="00456D0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1524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98D" w:rsidRDefault="0042398D">
      <w:pPr>
        <w:spacing w:before="0" w:after="0"/>
      </w:pPr>
      <w:r>
        <w:separator/>
      </w:r>
    </w:p>
  </w:endnote>
  <w:endnote w:type="continuationSeparator" w:id="0">
    <w:p w:rsidR="0042398D" w:rsidRDefault="004239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507" w:rsidRPr="00456D0E" w:rsidRDefault="00451507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2515CB">
      <w:rPr>
        <w:rFonts w:cs="Arial"/>
      </w:rPr>
      <w:t>Financial Software</w:t>
    </w:r>
    <w:r w:rsidRPr="001D7A46">
      <w:rPr>
        <w:rFonts w:cs="Arial"/>
      </w:rPr>
      <w:t xml:space="preserve"> GmbH</w:t>
    </w:r>
    <w:r>
      <w:rPr>
        <w:rFonts w:cs="Arial"/>
      </w:rPr>
      <w:tab/>
    </w:r>
    <w:r w:rsidR="00C156EE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C156EE" w:rsidRPr="001D7A46">
      <w:rPr>
        <w:rStyle w:val="Seitenzahl"/>
        <w:rFonts w:cs="Arial"/>
      </w:rPr>
      <w:fldChar w:fldCharType="separate"/>
    </w:r>
    <w:r w:rsidR="00BA4CA7">
      <w:rPr>
        <w:rStyle w:val="Seitenzahl"/>
        <w:rFonts w:cs="Arial"/>
        <w:noProof/>
      </w:rPr>
      <w:t>1</w:t>
    </w:r>
    <w:r w:rsidR="00C156EE" w:rsidRPr="001D7A46">
      <w:rPr>
        <w:rStyle w:val="Seitenzahl"/>
        <w:rFonts w:cs="Arial"/>
      </w:rPr>
      <w:fldChar w:fldCharType="end"/>
    </w:r>
    <w:r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C156EE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C156EE" w:rsidRPr="001D7A46">
      <w:rPr>
        <w:rStyle w:val="Seitenzahl"/>
        <w:rFonts w:cs="Arial"/>
      </w:rPr>
      <w:fldChar w:fldCharType="separate"/>
    </w:r>
    <w:r w:rsidR="00BA4CA7">
      <w:rPr>
        <w:rStyle w:val="Seitenzahl"/>
        <w:rFonts w:cs="Arial"/>
        <w:noProof/>
      </w:rPr>
      <w:t>5</w:t>
    </w:r>
    <w:r w:rsidR="00C156EE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507" w:rsidRPr="00DC6BFC" w:rsidRDefault="00451507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C156EE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C156EE"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C156EE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42398D">
      <w:fldChar w:fldCharType="begin"/>
    </w:r>
    <w:r w:rsidR="0042398D">
      <w:instrText xml:space="preserve"> NUMPAGES   \* MERGEFORMAT </w:instrText>
    </w:r>
    <w:r w:rsidR="0042398D">
      <w:fldChar w:fldCharType="separate"/>
    </w:r>
    <w:ins w:id="1" w:author="imm0448" w:date="2015-07-28T13:26:00Z">
      <w:r w:rsidR="00C156EE" w:rsidRPr="00C156EE">
        <w:rPr>
          <w:noProof/>
          <w:sz w:val="18"/>
          <w:szCs w:val="18"/>
          <w:rPrChange w:id="2" w:author="imm0448" w:date="2015-07-28T13:26:00Z">
            <w:rPr/>
          </w:rPrChange>
        </w:rPr>
        <w:t>5</w:t>
      </w:r>
    </w:ins>
    <w:del w:id="3" w:author="imm0448" w:date="2015-07-28T13:26:00Z">
      <w:r w:rsidDel="00096191">
        <w:rPr>
          <w:noProof/>
          <w:sz w:val="18"/>
          <w:szCs w:val="18"/>
        </w:rPr>
        <w:delText>1</w:delText>
      </w:r>
    </w:del>
    <w:r w:rsidR="0042398D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98D" w:rsidRDefault="0042398D">
      <w:pPr>
        <w:spacing w:before="0" w:after="0"/>
      </w:pPr>
      <w:r>
        <w:separator/>
      </w:r>
    </w:p>
  </w:footnote>
  <w:footnote w:type="continuationSeparator" w:id="0">
    <w:p w:rsidR="0042398D" w:rsidRDefault="004239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507" w:rsidRPr="000F052A" w:rsidRDefault="00451507" w:rsidP="00456D0E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280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40"/>
        <w:szCs w:val="48"/>
      </w:rPr>
      <w:t>DAF</w:t>
    </w:r>
    <w:r w:rsidRPr="000F052A">
      <w:rPr>
        <w:noProof/>
        <w:sz w:val="40"/>
        <w:szCs w:val="48"/>
        <w:lang w:val="en-US"/>
      </w:rPr>
      <w:t xml:space="preserve"> </w:t>
    </w:r>
    <w:r>
      <w:rPr>
        <w:noProof/>
        <w:sz w:val="40"/>
        <w:szCs w:val="48"/>
        <w:lang w:val="en-US"/>
      </w:rPr>
      <w:t>Modeling</w:t>
    </w:r>
    <w:r w:rsidRPr="000F052A">
      <w:rPr>
        <w:noProof/>
        <w:sz w:val="40"/>
        <w:szCs w:val="48"/>
        <w:lang w:val="en-US"/>
      </w:rPr>
      <w:t xml:space="preserve"> Training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507" w:rsidRDefault="00451507" w:rsidP="009C7911">
    <w:pPr>
      <w:pStyle w:val="Kopftitel"/>
    </w:pPr>
    <w:r w:rsidRPr="002079B8">
      <w:t>Agenda</w:t>
    </w:r>
    <w:r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602C"/>
    <w:multiLevelType w:val="hybridMultilevel"/>
    <w:tmpl w:val="7D2A1CDC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83611"/>
    <w:multiLevelType w:val="hybridMultilevel"/>
    <w:tmpl w:val="44A6293A"/>
    <w:lvl w:ilvl="0" w:tplc="03005EF4">
      <w:start w:val="4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4152B8"/>
    <w:multiLevelType w:val="hybridMultilevel"/>
    <w:tmpl w:val="6A248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F196C"/>
    <w:multiLevelType w:val="hybridMultilevel"/>
    <w:tmpl w:val="15C46CEA"/>
    <w:lvl w:ilvl="0" w:tplc="305A7B92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B0BB8"/>
    <w:multiLevelType w:val="hybridMultilevel"/>
    <w:tmpl w:val="760AB7B2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396507F"/>
    <w:multiLevelType w:val="hybridMultilevel"/>
    <w:tmpl w:val="AFC22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415EE"/>
    <w:multiLevelType w:val="hybridMultilevel"/>
    <w:tmpl w:val="9ECEC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F69DD"/>
    <w:multiLevelType w:val="hybridMultilevel"/>
    <w:tmpl w:val="3FB0C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56086A"/>
    <w:multiLevelType w:val="hybridMultilevel"/>
    <w:tmpl w:val="468AAB26"/>
    <w:lvl w:ilvl="0" w:tplc="2B280D42">
      <w:numFmt w:val="bullet"/>
      <w:lvlText w:val="-"/>
      <w:lvlJc w:val="left"/>
      <w:pPr>
        <w:ind w:left="72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00A1"/>
    <w:multiLevelType w:val="hybridMultilevel"/>
    <w:tmpl w:val="C1D8269E"/>
    <w:lvl w:ilvl="0" w:tplc="A17E02E0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F777E"/>
    <w:multiLevelType w:val="hybridMultilevel"/>
    <w:tmpl w:val="DA06C564"/>
    <w:lvl w:ilvl="0" w:tplc="04070017">
      <w:start w:val="1"/>
      <w:numFmt w:val="lowerLetter"/>
      <w:lvlText w:val="%1)"/>
      <w:lvlJc w:val="left"/>
      <w:pPr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CE205DD"/>
    <w:multiLevelType w:val="hybridMultilevel"/>
    <w:tmpl w:val="2D44D052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FB44F40"/>
    <w:multiLevelType w:val="hybridMultilevel"/>
    <w:tmpl w:val="2DEAC34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3602BEB"/>
    <w:multiLevelType w:val="hybridMultilevel"/>
    <w:tmpl w:val="8BF854FE"/>
    <w:lvl w:ilvl="0" w:tplc="37D2FADC">
      <w:start w:val="1"/>
      <w:numFmt w:val="lowerLetter"/>
      <w:lvlText w:val="%1.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648C5"/>
    <w:multiLevelType w:val="hybridMultilevel"/>
    <w:tmpl w:val="1AA0B256"/>
    <w:lvl w:ilvl="0" w:tplc="324CDCF4">
      <w:start w:val="4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FA54E14"/>
    <w:multiLevelType w:val="hybridMultilevel"/>
    <w:tmpl w:val="2132FA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0B482E"/>
    <w:multiLevelType w:val="hybridMultilevel"/>
    <w:tmpl w:val="A9D60ADC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D6AB7"/>
    <w:multiLevelType w:val="hybridMultilevel"/>
    <w:tmpl w:val="55B0A1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22"/>
  </w:num>
  <w:num w:numId="7">
    <w:abstractNumId w:val="18"/>
  </w:num>
  <w:num w:numId="8">
    <w:abstractNumId w:val="21"/>
  </w:num>
  <w:num w:numId="9">
    <w:abstractNumId w:val="15"/>
  </w:num>
  <w:num w:numId="10">
    <w:abstractNumId w:val="7"/>
  </w:num>
  <w:num w:numId="11">
    <w:abstractNumId w:val="6"/>
  </w:num>
  <w:num w:numId="12">
    <w:abstractNumId w:val="17"/>
  </w:num>
  <w:num w:numId="13">
    <w:abstractNumId w:val="13"/>
  </w:num>
  <w:num w:numId="14">
    <w:abstractNumId w:val="5"/>
  </w:num>
  <w:num w:numId="15">
    <w:abstractNumId w:val="16"/>
  </w:num>
  <w:num w:numId="16">
    <w:abstractNumId w:val="19"/>
  </w:num>
  <w:num w:numId="17">
    <w:abstractNumId w:val="20"/>
  </w:num>
  <w:num w:numId="18">
    <w:abstractNumId w:val="1"/>
  </w:num>
  <w:num w:numId="19">
    <w:abstractNumId w:val="3"/>
  </w:num>
  <w:num w:numId="20">
    <w:abstractNumId w:val="14"/>
  </w:num>
  <w:num w:numId="21">
    <w:abstractNumId w:val="9"/>
  </w:num>
  <w:num w:numId="22">
    <w:abstractNumId w:val="11"/>
  </w:num>
  <w:num w:numId="2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1D83"/>
    <w:rsid w:val="00003361"/>
    <w:rsid w:val="00031C3A"/>
    <w:rsid w:val="00032F7A"/>
    <w:rsid w:val="0004364C"/>
    <w:rsid w:val="000716C7"/>
    <w:rsid w:val="00075AF0"/>
    <w:rsid w:val="000779EC"/>
    <w:rsid w:val="00084E95"/>
    <w:rsid w:val="00092E97"/>
    <w:rsid w:val="00094A20"/>
    <w:rsid w:val="00096191"/>
    <w:rsid w:val="000B4B46"/>
    <w:rsid w:val="000B514C"/>
    <w:rsid w:val="000C5E49"/>
    <w:rsid w:val="000D6C2A"/>
    <w:rsid w:val="000E2FAC"/>
    <w:rsid w:val="000F052A"/>
    <w:rsid w:val="000F59AC"/>
    <w:rsid w:val="00100B9D"/>
    <w:rsid w:val="00106DAA"/>
    <w:rsid w:val="001072EB"/>
    <w:rsid w:val="001106AD"/>
    <w:rsid w:val="00122D5E"/>
    <w:rsid w:val="00152AEA"/>
    <w:rsid w:val="00157459"/>
    <w:rsid w:val="00166FD6"/>
    <w:rsid w:val="0017052A"/>
    <w:rsid w:val="00191907"/>
    <w:rsid w:val="00191E78"/>
    <w:rsid w:val="001927EC"/>
    <w:rsid w:val="00193783"/>
    <w:rsid w:val="001A0BC2"/>
    <w:rsid w:val="001A76B6"/>
    <w:rsid w:val="001B11C0"/>
    <w:rsid w:val="001B57BD"/>
    <w:rsid w:val="001B7830"/>
    <w:rsid w:val="001F521B"/>
    <w:rsid w:val="001F6B17"/>
    <w:rsid w:val="00203C66"/>
    <w:rsid w:val="00206D1D"/>
    <w:rsid w:val="00206DDC"/>
    <w:rsid w:val="002079B8"/>
    <w:rsid w:val="002208DF"/>
    <w:rsid w:val="00220A7F"/>
    <w:rsid w:val="002214C6"/>
    <w:rsid w:val="00230CD6"/>
    <w:rsid w:val="00240089"/>
    <w:rsid w:val="0024110B"/>
    <w:rsid w:val="002515CB"/>
    <w:rsid w:val="002518F7"/>
    <w:rsid w:val="002678E2"/>
    <w:rsid w:val="00273451"/>
    <w:rsid w:val="0027428E"/>
    <w:rsid w:val="00282FE5"/>
    <w:rsid w:val="00283A91"/>
    <w:rsid w:val="002849C3"/>
    <w:rsid w:val="002922DD"/>
    <w:rsid w:val="00297289"/>
    <w:rsid w:val="002A3DB0"/>
    <w:rsid w:val="002A53A5"/>
    <w:rsid w:val="002A7823"/>
    <w:rsid w:val="002B0074"/>
    <w:rsid w:val="002B29F8"/>
    <w:rsid w:val="002C1A71"/>
    <w:rsid w:val="002C20C0"/>
    <w:rsid w:val="002C6979"/>
    <w:rsid w:val="002C75A9"/>
    <w:rsid w:val="002D4EB3"/>
    <w:rsid w:val="002D6859"/>
    <w:rsid w:val="002E13B0"/>
    <w:rsid w:val="00314208"/>
    <w:rsid w:val="00322565"/>
    <w:rsid w:val="00353825"/>
    <w:rsid w:val="00355690"/>
    <w:rsid w:val="003B7587"/>
    <w:rsid w:val="003C58E6"/>
    <w:rsid w:val="003C6B1D"/>
    <w:rsid w:val="003D49CC"/>
    <w:rsid w:val="003E2D41"/>
    <w:rsid w:val="00401AA3"/>
    <w:rsid w:val="0041089A"/>
    <w:rsid w:val="004161CC"/>
    <w:rsid w:val="0042398D"/>
    <w:rsid w:val="00435ED1"/>
    <w:rsid w:val="00436F7D"/>
    <w:rsid w:val="00446137"/>
    <w:rsid w:val="00447453"/>
    <w:rsid w:val="00451507"/>
    <w:rsid w:val="0045178E"/>
    <w:rsid w:val="00456D0E"/>
    <w:rsid w:val="00472025"/>
    <w:rsid w:val="00474748"/>
    <w:rsid w:val="00490666"/>
    <w:rsid w:val="004A7880"/>
    <w:rsid w:val="00503154"/>
    <w:rsid w:val="00511289"/>
    <w:rsid w:val="00520F6B"/>
    <w:rsid w:val="00536162"/>
    <w:rsid w:val="0055792E"/>
    <w:rsid w:val="00584B95"/>
    <w:rsid w:val="0059156C"/>
    <w:rsid w:val="005919FB"/>
    <w:rsid w:val="005977B9"/>
    <w:rsid w:val="005B418D"/>
    <w:rsid w:val="005B5C7E"/>
    <w:rsid w:val="005B6D93"/>
    <w:rsid w:val="005C4786"/>
    <w:rsid w:val="005C5E86"/>
    <w:rsid w:val="005E39CD"/>
    <w:rsid w:val="0061614D"/>
    <w:rsid w:val="006235F9"/>
    <w:rsid w:val="00633DBB"/>
    <w:rsid w:val="00674C3F"/>
    <w:rsid w:val="00687947"/>
    <w:rsid w:val="0069683D"/>
    <w:rsid w:val="006A3794"/>
    <w:rsid w:val="006C1975"/>
    <w:rsid w:val="006C1D81"/>
    <w:rsid w:val="006C436A"/>
    <w:rsid w:val="006C5D4F"/>
    <w:rsid w:val="006D4421"/>
    <w:rsid w:val="006E1173"/>
    <w:rsid w:val="006E295C"/>
    <w:rsid w:val="007122A6"/>
    <w:rsid w:val="00725DA3"/>
    <w:rsid w:val="007276D8"/>
    <w:rsid w:val="00733F44"/>
    <w:rsid w:val="00741BB0"/>
    <w:rsid w:val="007543BA"/>
    <w:rsid w:val="007612C6"/>
    <w:rsid w:val="00776732"/>
    <w:rsid w:val="007A4907"/>
    <w:rsid w:val="007A4B58"/>
    <w:rsid w:val="007A79DE"/>
    <w:rsid w:val="007B3E0B"/>
    <w:rsid w:val="007C071A"/>
    <w:rsid w:val="007C5D27"/>
    <w:rsid w:val="007E0F6A"/>
    <w:rsid w:val="007E32CE"/>
    <w:rsid w:val="007F79A5"/>
    <w:rsid w:val="00807DF2"/>
    <w:rsid w:val="00815E18"/>
    <w:rsid w:val="008375C1"/>
    <w:rsid w:val="008406FB"/>
    <w:rsid w:val="00857D03"/>
    <w:rsid w:val="008637EB"/>
    <w:rsid w:val="00871395"/>
    <w:rsid w:val="00871B1B"/>
    <w:rsid w:val="008738AD"/>
    <w:rsid w:val="00882EF4"/>
    <w:rsid w:val="0088758B"/>
    <w:rsid w:val="008B0986"/>
    <w:rsid w:val="008B23D8"/>
    <w:rsid w:val="008D532D"/>
    <w:rsid w:val="008E2D05"/>
    <w:rsid w:val="008F2E90"/>
    <w:rsid w:val="009015F8"/>
    <w:rsid w:val="00920417"/>
    <w:rsid w:val="00924B91"/>
    <w:rsid w:val="00944B88"/>
    <w:rsid w:val="00955C86"/>
    <w:rsid w:val="0096167D"/>
    <w:rsid w:val="00970E86"/>
    <w:rsid w:val="009805FC"/>
    <w:rsid w:val="009A0425"/>
    <w:rsid w:val="009A1C5F"/>
    <w:rsid w:val="009A2958"/>
    <w:rsid w:val="009B498C"/>
    <w:rsid w:val="009C3751"/>
    <w:rsid w:val="009C45AB"/>
    <w:rsid w:val="009C7911"/>
    <w:rsid w:val="00A06ECC"/>
    <w:rsid w:val="00A23495"/>
    <w:rsid w:val="00A4082A"/>
    <w:rsid w:val="00A432AF"/>
    <w:rsid w:val="00A727B2"/>
    <w:rsid w:val="00A77B57"/>
    <w:rsid w:val="00AA1B54"/>
    <w:rsid w:val="00AA2F4C"/>
    <w:rsid w:val="00AA5DB8"/>
    <w:rsid w:val="00AA7253"/>
    <w:rsid w:val="00AD7D63"/>
    <w:rsid w:val="00AE0FF1"/>
    <w:rsid w:val="00AE2FE6"/>
    <w:rsid w:val="00B0400E"/>
    <w:rsid w:val="00B06F63"/>
    <w:rsid w:val="00B12477"/>
    <w:rsid w:val="00B20506"/>
    <w:rsid w:val="00B27039"/>
    <w:rsid w:val="00B33DA9"/>
    <w:rsid w:val="00B400EA"/>
    <w:rsid w:val="00B47EC8"/>
    <w:rsid w:val="00B47FC1"/>
    <w:rsid w:val="00B57109"/>
    <w:rsid w:val="00B60661"/>
    <w:rsid w:val="00B6334A"/>
    <w:rsid w:val="00B65506"/>
    <w:rsid w:val="00B83937"/>
    <w:rsid w:val="00BA1FE1"/>
    <w:rsid w:val="00BA4CA7"/>
    <w:rsid w:val="00BD054B"/>
    <w:rsid w:val="00BE0E02"/>
    <w:rsid w:val="00BE73F3"/>
    <w:rsid w:val="00BF21C5"/>
    <w:rsid w:val="00BF4328"/>
    <w:rsid w:val="00BF4B40"/>
    <w:rsid w:val="00C0661B"/>
    <w:rsid w:val="00C14AE6"/>
    <w:rsid w:val="00C156EE"/>
    <w:rsid w:val="00C30C73"/>
    <w:rsid w:val="00C43DFF"/>
    <w:rsid w:val="00C60645"/>
    <w:rsid w:val="00C63D76"/>
    <w:rsid w:val="00C66607"/>
    <w:rsid w:val="00C70EEF"/>
    <w:rsid w:val="00C71F5E"/>
    <w:rsid w:val="00C9543A"/>
    <w:rsid w:val="00CA2553"/>
    <w:rsid w:val="00CA4274"/>
    <w:rsid w:val="00CA4942"/>
    <w:rsid w:val="00CB0980"/>
    <w:rsid w:val="00CB2087"/>
    <w:rsid w:val="00CB27D8"/>
    <w:rsid w:val="00CB4099"/>
    <w:rsid w:val="00CC5B00"/>
    <w:rsid w:val="00CD3D4E"/>
    <w:rsid w:val="00CD6955"/>
    <w:rsid w:val="00D0641D"/>
    <w:rsid w:val="00D1421A"/>
    <w:rsid w:val="00D35C33"/>
    <w:rsid w:val="00D51D2A"/>
    <w:rsid w:val="00D52856"/>
    <w:rsid w:val="00D703AA"/>
    <w:rsid w:val="00D83F1A"/>
    <w:rsid w:val="00D846F3"/>
    <w:rsid w:val="00D91BD2"/>
    <w:rsid w:val="00DB6D94"/>
    <w:rsid w:val="00DC1656"/>
    <w:rsid w:val="00DC6BFC"/>
    <w:rsid w:val="00DF0A92"/>
    <w:rsid w:val="00DF42EB"/>
    <w:rsid w:val="00DF4525"/>
    <w:rsid w:val="00DF6250"/>
    <w:rsid w:val="00E10C7C"/>
    <w:rsid w:val="00E1180E"/>
    <w:rsid w:val="00E12740"/>
    <w:rsid w:val="00E27CCA"/>
    <w:rsid w:val="00E375C9"/>
    <w:rsid w:val="00E526E7"/>
    <w:rsid w:val="00E62F63"/>
    <w:rsid w:val="00E80F61"/>
    <w:rsid w:val="00E87E99"/>
    <w:rsid w:val="00EA7124"/>
    <w:rsid w:val="00EB1158"/>
    <w:rsid w:val="00EB374D"/>
    <w:rsid w:val="00EB5B91"/>
    <w:rsid w:val="00EC6DBE"/>
    <w:rsid w:val="00EF02E4"/>
    <w:rsid w:val="00EF15D6"/>
    <w:rsid w:val="00F11F4A"/>
    <w:rsid w:val="00F33AF7"/>
    <w:rsid w:val="00F568F4"/>
    <w:rsid w:val="00F77AFA"/>
    <w:rsid w:val="00F87AE2"/>
    <w:rsid w:val="00F95BFB"/>
    <w:rsid w:val="00FA2096"/>
    <w:rsid w:val="00FB0B68"/>
    <w:rsid w:val="00FB11BC"/>
    <w:rsid w:val="00FB4FF2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15475A-4286-4062-92EA-2A472905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4B5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B514C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EB5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480">
      <w:bodyDiv w:val="1"/>
      <w:marLeft w:val="0"/>
      <w:marRight w:val="0"/>
      <w:marTop w:val="41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78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BBCA4-7E71-4191-A1CF-ACDAAD0A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5</Pages>
  <Words>363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>Innovations Softwaretechnologie GmbH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creator>imm0330</dc:creator>
  <cp:lastModifiedBy>Sabrina Merle</cp:lastModifiedBy>
  <cp:revision>9</cp:revision>
  <cp:lastPrinted>2015-07-28T11:26:00Z</cp:lastPrinted>
  <dcterms:created xsi:type="dcterms:W3CDTF">2015-07-23T22:16:00Z</dcterms:created>
  <dcterms:modified xsi:type="dcterms:W3CDTF">2016-01-19T16:24:00Z</dcterms:modified>
</cp:coreProperties>
</file>