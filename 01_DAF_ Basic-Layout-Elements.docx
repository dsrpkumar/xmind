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2A" w:rsidRPr="007276D8" w:rsidRDefault="006235F9" w:rsidP="000F052A">
      <w:pPr>
        <w:pStyle w:val="Thema"/>
      </w:pPr>
      <w:r w:rsidRPr="003C4FA7">
        <w:rPr>
          <w:rFonts w:cs="Arial"/>
          <w:sz w:val="28"/>
          <w:lang w:val="en-GB"/>
        </w:rPr>
        <w:t>Exercise</w:t>
      </w:r>
      <w:r w:rsidR="00A71299">
        <w:rPr>
          <w:rFonts w:cs="Arial"/>
          <w:sz w:val="28"/>
          <w:lang w:val="en-GB"/>
        </w:rPr>
        <w:t>-0</w:t>
      </w:r>
      <w:r w:rsidR="00E2758E">
        <w:rPr>
          <w:rFonts w:cs="Arial"/>
          <w:sz w:val="28"/>
          <w:lang w:val="en-GB"/>
        </w:rPr>
        <w:t>1</w:t>
      </w:r>
      <w:bookmarkStart w:id="0" w:name="_GoBack"/>
      <w:bookmarkEnd w:id="0"/>
      <w:r w:rsidRPr="003C4FA7">
        <w:rPr>
          <w:rFonts w:cs="Arial"/>
          <w:sz w:val="28"/>
          <w:lang w:val="en-GB"/>
        </w:rPr>
        <w:t xml:space="preserve">: </w:t>
      </w:r>
      <w:r w:rsidR="005C5E86">
        <w:rPr>
          <w:rFonts w:cs="Arial"/>
          <w:sz w:val="28"/>
          <w:lang w:val="en-GB"/>
        </w:rPr>
        <w:t xml:space="preserve">DAF </w:t>
      </w:r>
      <w:r w:rsidR="0088758B">
        <w:rPr>
          <w:rFonts w:cs="Arial"/>
          <w:sz w:val="28"/>
          <w:lang w:val="en-GB"/>
        </w:rPr>
        <w:t>Basic</w:t>
      </w:r>
      <w:r w:rsidR="005C5E86">
        <w:rPr>
          <w:rFonts w:cs="Arial"/>
          <w:sz w:val="28"/>
          <w:lang w:val="en-GB"/>
        </w:rPr>
        <w:t xml:space="preserve"> Layout Elements</w:t>
      </w:r>
    </w:p>
    <w:p w:rsidR="000F052A" w:rsidRPr="007276D8" w:rsidRDefault="000F052A" w:rsidP="000F052A">
      <w:pPr>
        <w:rPr>
          <w:lang w:val="en-US"/>
        </w:rPr>
      </w:pPr>
    </w:p>
    <w:p w:rsidR="00B400EA" w:rsidRPr="00100B9D" w:rsidRDefault="00D91BD2" w:rsidP="00D91BD2">
      <w:pPr>
        <w:pStyle w:val="Thema"/>
      </w:pPr>
      <w:r w:rsidRPr="00100B9D">
        <w:t>Questions</w:t>
      </w:r>
    </w:p>
    <w:p w:rsidR="000F052A" w:rsidRPr="007276D8" w:rsidRDefault="000F052A" w:rsidP="000F052A">
      <w:pPr>
        <w:rPr>
          <w:lang w:val="en-US"/>
        </w:rPr>
      </w:pPr>
    </w:p>
    <w:p w:rsidR="005C5E86" w:rsidRPr="005C5E86" w:rsidRDefault="007276D8" w:rsidP="005C5E86">
      <w:pPr>
        <w:rPr>
          <w:lang w:val="en-US"/>
        </w:rPr>
      </w:pPr>
      <w:r w:rsidRPr="007276D8">
        <w:rPr>
          <w:lang w:val="en-US"/>
        </w:rPr>
        <w:t>1.</w:t>
      </w:r>
      <w:r w:rsidRPr="007276D8">
        <w:rPr>
          <w:lang w:val="en-US"/>
        </w:rPr>
        <w:tab/>
      </w:r>
      <w:r w:rsidR="005C5E86" w:rsidRPr="005C5E86">
        <w:rPr>
          <w:lang w:val="en-US"/>
        </w:rPr>
        <w:t>Which of the following layout elements do</w:t>
      </w:r>
      <w:r w:rsidR="005C5E86">
        <w:rPr>
          <w:lang w:val="en-US"/>
        </w:rPr>
        <w:t>es DAF provide</w:t>
      </w:r>
      <w:r w:rsidR="005C5E86" w:rsidRPr="005C5E86">
        <w:rPr>
          <w:lang w:val="en-US"/>
        </w:rPr>
        <w:t>?</w:t>
      </w:r>
    </w:p>
    <w:p w:rsidR="0088758B" w:rsidRPr="0088758B" w:rsidRDefault="0088758B" w:rsidP="0088758B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0F052A" w:rsidRPr="005C5E86" w:rsidTr="000F052A">
        <w:trPr>
          <w:trHeight w:val="291"/>
        </w:trPr>
        <w:tc>
          <w:tcPr>
            <w:tcW w:w="471" w:type="dxa"/>
          </w:tcPr>
          <w:p w:rsidR="000F052A" w:rsidRDefault="000F052A" w:rsidP="000F052A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0F052A" w:rsidRPr="007276D8" w:rsidRDefault="0088758B" w:rsidP="000F052A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DateElement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0F052A" w:rsidRPr="005C5E86" w:rsidTr="000F052A">
        <w:trPr>
          <w:trHeight w:val="367"/>
        </w:trPr>
        <w:tc>
          <w:tcPr>
            <w:tcW w:w="471" w:type="dxa"/>
          </w:tcPr>
          <w:p w:rsidR="000F052A" w:rsidRPr="000F052A" w:rsidRDefault="000F052A" w:rsidP="000F052A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0F052A" w:rsidRPr="007276D8" w:rsidRDefault="0088758B" w:rsidP="000F052A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FloatElement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0F052A" w:rsidRPr="005C5E86" w:rsidTr="000F052A">
        <w:trPr>
          <w:trHeight w:val="327"/>
        </w:trPr>
        <w:tc>
          <w:tcPr>
            <w:tcW w:w="471" w:type="dxa"/>
          </w:tcPr>
          <w:p w:rsidR="000F052A" w:rsidRPr="000F052A" w:rsidRDefault="000F052A" w:rsidP="000F052A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0F052A" w:rsidRPr="007276D8" w:rsidRDefault="0088758B" w:rsidP="000F052A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IntegerElement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5C5E86" w:rsidRPr="005C5E86" w:rsidTr="00792306">
        <w:trPr>
          <w:trHeight w:val="300"/>
        </w:trPr>
        <w:tc>
          <w:tcPr>
            <w:tcW w:w="471" w:type="dxa"/>
          </w:tcPr>
          <w:p w:rsidR="005C5E86" w:rsidRPr="000F052A" w:rsidRDefault="005C5E86" w:rsidP="00792306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5C5E86" w:rsidRPr="007276D8" w:rsidRDefault="0088758B" w:rsidP="00792306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TextElement</w:t>
            </w:r>
          </w:p>
        </w:tc>
        <w:tc>
          <w:tcPr>
            <w:tcW w:w="709" w:type="dxa"/>
          </w:tcPr>
          <w:p w:rsidR="005C5E86" w:rsidRPr="007276D8" w:rsidRDefault="005C5E86" w:rsidP="00792306">
            <w:pPr>
              <w:ind w:left="340"/>
              <w:rPr>
                <w:lang w:val="en-US"/>
              </w:rPr>
            </w:pPr>
          </w:p>
        </w:tc>
      </w:tr>
      <w:tr w:rsidR="000F052A" w:rsidRPr="005C5E86" w:rsidTr="000F052A">
        <w:trPr>
          <w:trHeight w:val="300"/>
        </w:trPr>
        <w:tc>
          <w:tcPr>
            <w:tcW w:w="471" w:type="dxa"/>
          </w:tcPr>
          <w:p w:rsidR="000F052A" w:rsidRPr="000F052A" w:rsidRDefault="005C5E86" w:rsidP="000F052A">
            <w:pPr>
              <w:ind w:left="96"/>
            </w:pPr>
            <w:r>
              <w:t>e</w:t>
            </w:r>
          </w:p>
        </w:tc>
        <w:tc>
          <w:tcPr>
            <w:tcW w:w="7581" w:type="dxa"/>
          </w:tcPr>
          <w:p w:rsidR="000F052A" w:rsidRPr="007276D8" w:rsidRDefault="0088758B" w:rsidP="000F052A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Button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ind w:left="340"/>
              <w:rPr>
                <w:lang w:val="en-US"/>
              </w:rPr>
            </w:pPr>
          </w:p>
        </w:tc>
      </w:tr>
    </w:tbl>
    <w:p w:rsidR="000F052A" w:rsidRPr="007276D8" w:rsidRDefault="000F052A" w:rsidP="000F052A">
      <w:pPr>
        <w:rPr>
          <w:lang w:val="en-US"/>
        </w:rPr>
      </w:pPr>
    </w:p>
    <w:p w:rsidR="000F052A" w:rsidRPr="007276D8" w:rsidRDefault="000F052A" w:rsidP="000F052A">
      <w:pPr>
        <w:rPr>
          <w:lang w:val="en-US"/>
        </w:rPr>
      </w:pPr>
      <w:r w:rsidRPr="007276D8">
        <w:rPr>
          <w:lang w:val="en-US"/>
        </w:rPr>
        <w:t>2.</w:t>
      </w:r>
      <w:r w:rsidRPr="007276D8">
        <w:rPr>
          <w:lang w:val="en-US"/>
        </w:rPr>
        <w:tab/>
      </w:r>
      <w:r w:rsidR="0088758B" w:rsidRPr="0088758B">
        <w:rPr>
          <w:lang w:val="en-US"/>
        </w:rPr>
        <w:t>What is the purpose of the operator nameof?</w:t>
      </w:r>
    </w:p>
    <w:p w:rsidR="0088758B" w:rsidRPr="007276D8" w:rsidRDefault="0088758B" w:rsidP="0088758B">
      <w:pPr>
        <w:rPr>
          <w:lang w:val="en-US"/>
        </w:rPr>
      </w:pPr>
    </w:p>
    <w:p w:rsidR="0088758B" w:rsidRPr="007276D8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Pr="007276D8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Pr="007276D8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Pr="007276D8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Pr="007276D8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Pr="007276D8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Pr="007276D8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Default="0088758B" w:rsidP="005C5E86">
      <w:pPr>
        <w:rPr>
          <w:lang w:val="en-US"/>
        </w:rPr>
      </w:pPr>
    </w:p>
    <w:p w:rsidR="000F052A" w:rsidRDefault="005C5E86" w:rsidP="0088758B">
      <w:pPr>
        <w:ind w:left="709" w:hanging="709"/>
        <w:rPr>
          <w:lang w:val="en-US"/>
        </w:rPr>
      </w:pPr>
      <w:r w:rsidRPr="005C5E86">
        <w:rPr>
          <w:lang w:val="en-US"/>
        </w:rPr>
        <w:t>3.</w:t>
      </w:r>
      <w:r w:rsidRPr="005C5E86">
        <w:rPr>
          <w:lang w:val="en-US"/>
        </w:rPr>
        <w:tab/>
      </w:r>
      <w:r w:rsidR="0088758B" w:rsidRPr="0088758B">
        <w:rPr>
          <w:lang w:val="en-US"/>
        </w:rPr>
        <w:t xml:space="preserve">Describe briefly how to create an OptionElement for the Business Data Element </w:t>
      </w:r>
      <w:r w:rsidR="0089094D">
        <w:rPr>
          <w:rFonts w:ascii="Courier New" w:hAnsi="Courier New" w:cs="Courier New"/>
          <w:lang w:val="en-US"/>
        </w:rPr>
        <w:t>w</w:t>
      </w:r>
      <w:r w:rsidR="0089094D" w:rsidRPr="00862486">
        <w:rPr>
          <w:rFonts w:ascii="Courier New" w:hAnsi="Courier New" w:cs="Courier New"/>
          <w:lang w:val="en-US"/>
        </w:rPr>
        <w:t>eekda</w:t>
      </w:r>
      <w:r w:rsidR="0089094D">
        <w:rPr>
          <w:rFonts w:ascii="Courier New" w:hAnsi="Courier New" w:cs="Courier New"/>
          <w:lang w:val="en-US"/>
        </w:rPr>
        <w:t>y</w:t>
      </w:r>
      <w:r w:rsidR="0089094D" w:rsidRPr="0088758B">
        <w:rPr>
          <w:lang w:val="en-US"/>
        </w:rPr>
        <w:t xml:space="preserve"> </w:t>
      </w:r>
      <w:r w:rsidR="0088758B" w:rsidRPr="0088758B">
        <w:rPr>
          <w:lang w:val="en-US"/>
        </w:rPr>
        <w:t>in order to dis</w:t>
      </w:r>
      <w:r w:rsidR="0088758B">
        <w:rPr>
          <w:lang w:val="en-US"/>
        </w:rPr>
        <w:t xml:space="preserve">play it on the </w:t>
      </w:r>
      <w:r w:rsidR="00983AF0">
        <w:rPr>
          <w:lang w:val="en-US"/>
        </w:rPr>
        <w:t>u</w:t>
      </w:r>
      <w:r w:rsidR="0088758B">
        <w:rPr>
          <w:lang w:val="en-US"/>
        </w:rPr>
        <w:t xml:space="preserve">ser </w:t>
      </w:r>
      <w:r w:rsidR="00983AF0">
        <w:rPr>
          <w:lang w:val="en-US"/>
        </w:rPr>
        <w:t>i</w:t>
      </w:r>
      <w:r w:rsidR="0088758B">
        <w:rPr>
          <w:lang w:val="en-US"/>
        </w:rPr>
        <w:t>nterface.</w:t>
      </w:r>
    </w:p>
    <w:p w:rsidR="005C5E86" w:rsidRPr="007276D8" w:rsidRDefault="005C5E86" w:rsidP="000F052A">
      <w:pPr>
        <w:rPr>
          <w:lang w:val="en-US"/>
        </w:rPr>
      </w:pPr>
    </w:p>
    <w:p w:rsidR="00456D0E" w:rsidRPr="007276D8" w:rsidRDefault="00456D0E" w:rsidP="0045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456D0E" w:rsidRDefault="00456D0E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Pr="007276D8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456D0E" w:rsidRPr="007276D8" w:rsidRDefault="00456D0E">
      <w:pPr>
        <w:spacing w:before="0" w:after="0"/>
        <w:rPr>
          <w:lang w:val="en-US"/>
        </w:rPr>
      </w:pPr>
      <w:r w:rsidRPr="007276D8">
        <w:rPr>
          <w:lang w:val="en-US"/>
        </w:rPr>
        <w:br w:type="page"/>
      </w:r>
    </w:p>
    <w:p w:rsidR="004A7880" w:rsidRPr="007276D8" w:rsidRDefault="004A7880">
      <w:pPr>
        <w:spacing w:before="0" w:after="0"/>
        <w:rPr>
          <w:sz w:val="24"/>
          <w:lang w:val="en-US"/>
        </w:rPr>
      </w:pPr>
    </w:p>
    <w:p w:rsidR="000F052A" w:rsidRPr="00D703AA" w:rsidRDefault="00F35FDA" w:rsidP="00D703AA">
      <w:pPr>
        <w:pStyle w:val="Thema"/>
      </w:pPr>
      <w:r>
        <w:t>Task</w:t>
      </w:r>
      <w:r w:rsidR="007276D8" w:rsidRPr="00D703AA">
        <w:t>: EU RENT</w:t>
      </w:r>
      <w:r w:rsidR="00D703AA" w:rsidRPr="00D703AA">
        <w:t xml:space="preserve"> </w:t>
      </w:r>
      <w:r w:rsidR="00D51D2A">
        <w:t>Basic</w:t>
      </w:r>
      <w:r w:rsidR="00D703AA" w:rsidRPr="00D703AA">
        <w:t xml:space="preserve"> Layout Elements</w:t>
      </w:r>
    </w:p>
    <w:p w:rsidR="000F052A" w:rsidRPr="00100B9D" w:rsidRDefault="000F052A" w:rsidP="000F052A">
      <w:pPr>
        <w:rPr>
          <w:lang w:val="en-US"/>
        </w:rPr>
      </w:pPr>
    </w:p>
    <w:p w:rsidR="00D703AA" w:rsidRDefault="00B14871" w:rsidP="0088758B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Create the </w:t>
      </w:r>
      <w:r w:rsidR="00E166C0">
        <w:rPr>
          <w:lang w:val="en-US"/>
        </w:rPr>
        <w:t xml:space="preserve">following </w:t>
      </w:r>
      <w:r>
        <w:rPr>
          <w:lang w:val="en-US"/>
        </w:rPr>
        <w:t>user interface to enter rental information</w:t>
      </w:r>
      <w:r w:rsidR="00BA58B7">
        <w:rPr>
          <w:lang w:val="en-US"/>
        </w:rPr>
        <w:t xml:space="preserve"> and create a button which will trigger the calculation of the price calculation.</w:t>
      </w:r>
    </w:p>
    <w:p w:rsidR="002C6FCA" w:rsidRDefault="002C6FCA" w:rsidP="0088758B">
      <w:pPr>
        <w:pBdr>
          <w:bottom w:val="single" w:sz="12" w:space="1" w:color="auto"/>
        </w:pBdr>
        <w:rPr>
          <w:lang w:val="en-US"/>
        </w:rPr>
      </w:pPr>
    </w:p>
    <w:p w:rsidR="00D91BD2" w:rsidRPr="002C6FCA" w:rsidRDefault="00AD5085" w:rsidP="00D703AA">
      <w:pPr>
        <w:pBdr>
          <w:bottom w:val="single" w:sz="12" w:space="1" w:color="auto"/>
        </w:pBdr>
        <w:ind w:left="3402" w:hanging="3402"/>
      </w:pPr>
      <w:r>
        <w:rPr>
          <w:noProof/>
        </w:rPr>
        <w:drawing>
          <wp:inline distT="0" distB="0" distL="0" distR="0">
            <wp:extent cx="5935281" cy="1085439"/>
            <wp:effectExtent l="19050" t="0" r="8319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7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281" cy="108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D0E" w:rsidRPr="002C6FCA" w:rsidRDefault="00456D0E" w:rsidP="000F052A"/>
    <w:p w:rsidR="007276D8" w:rsidRPr="007276D8" w:rsidRDefault="007276D8" w:rsidP="007276D8">
      <w:pPr>
        <w:rPr>
          <w:lang w:val="en-US"/>
        </w:rPr>
      </w:pPr>
      <w:r w:rsidRPr="007276D8">
        <w:rPr>
          <w:lang w:val="en-US"/>
        </w:rPr>
        <w:t>Steps:</w:t>
      </w:r>
    </w:p>
    <w:p w:rsidR="00653649" w:rsidRDefault="0088758B" w:rsidP="00B14871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 w:rsidRPr="00B14871">
        <w:rPr>
          <w:lang w:val="en-US"/>
        </w:rPr>
        <w:t xml:space="preserve">Create a new DAF Rule Project named </w:t>
      </w:r>
      <w:r w:rsidRPr="00E86286">
        <w:rPr>
          <w:rFonts w:ascii="Courier New" w:hAnsi="Courier New" w:cs="Courier New"/>
          <w:lang w:val="en-US"/>
        </w:rPr>
        <w:t>EURentApp</w:t>
      </w:r>
      <w:r w:rsidR="00FA2096" w:rsidRPr="00B14871">
        <w:rPr>
          <w:lang w:val="en-US"/>
        </w:rPr>
        <w:t xml:space="preserve"> using the </w:t>
      </w:r>
      <w:r w:rsidR="00983AF0" w:rsidRPr="00B14871">
        <w:rPr>
          <w:lang w:val="en-US"/>
        </w:rPr>
        <w:t>t</w:t>
      </w:r>
      <w:r w:rsidR="00FA2096" w:rsidRPr="00B14871">
        <w:rPr>
          <w:lang w:val="en-US"/>
        </w:rPr>
        <w:t>emp</w:t>
      </w:r>
      <w:r w:rsidR="00E86286">
        <w:rPr>
          <w:lang w:val="en-US"/>
        </w:rPr>
        <w:t xml:space="preserve">late </w:t>
      </w:r>
      <w:r w:rsidR="00B14871" w:rsidRPr="00E86286">
        <w:rPr>
          <w:rFonts w:ascii="Courier New" w:hAnsi="Courier New" w:cs="Courier New"/>
          <w:lang w:val="en-US"/>
        </w:rPr>
        <w:t>Application</w:t>
      </w:r>
      <w:r w:rsidR="00B14871" w:rsidRPr="00B14871">
        <w:rPr>
          <w:lang w:val="en-US"/>
        </w:rPr>
        <w:t xml:space="preserve"> from </w:t>
      </w:r>
      <w:r w:rsidR="00FA2096" w:rsidRPr="00B14871">
        <w:rPr>
          <w:lang w:val="en-US"/>
        </w:rPr>
        <w:t>the Wizard</w:t>
      </w:r>
      <w:r w:rsidRPr="00B14871">
        <w:rPr>
          <w:lang w:val="en-US"/>
        </w:rPr>
        <w:t>.</w:t>
      </w:r>
      <w:r w:rsidR="00B14871">
        <w:rPr>
          <w:lang w:val="en-US"/>
        </w:rPr>
        <w:br/>
      </w:r>
    </w:p>
    <w:p w:rsidR="00B14871" w:rsidRDefault="00B14871" w:rsidP="00B14871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Create </w:t>
      </w:r>
      <w:r w:rsidR="00BA58B7">
        <w:rPr>
          <w:lang w:val="en-US"/>
        </w:rPr>
        <w:t xml:space="preserve">the following </w:t>
      </w:r>
      <w:r>
        <w:rPr>
          <w:lang w:val="en-US"/>
        </w:rPr>
        <w:t xml:space="preserve">input/output parameter </w:t>
      </w:r>
      <w:r w:rsidR="00BA58B7">
        <w:rPr>
          <w:lang w:val="en-US"/>
        </w:rPr>
        <w:t>for the user interface within the Layout package</w:t>
      </w:r>
    </w:p>
    <w:p w:rsidR="00BA58B7" w:rsidRDefault="00B540FB" w:rsidP="00BA58B7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B540FB">
        <w:rPr>
          <w:rFonts w:ascii="Courier New" w:hAnsi="Courier New" w:cs="Courier New"/>
          <w:lang w:val="en-US"/>
        </w:rPr>
        <w:t>TAB_car_rental</w:t>
      </w:r>
      <w:r w:rsidR="00BA58B7">
        <w:rPr>
          <w:lang w:val="en-US"/>
        </w:rPr>
        <w:t xml:space="preserve"> : </w:t>
      </w:r>
      <w:r w:rsidR="0019660E">
        <w:rPr>
          <w:lang w:val="en-US"/>
        </w:rPr>
        <w:t xml:space="preserve">type </w:t>
      </w:r>
      <w:r w:rsidR="00BA58B7">
        <w:rPr>
          <w:lang w:val="en-US"/>
        </w:rPr>
        <w:t>Tab</w:t>
      </w:r>
    </w:p>
    <w:p w:rsidR="00BA58B7" w:rsidRDefault="00B540FB" w:rsidP="00BA58B7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B540FB">
        <w:rPr>
          <w:rFonts w:ascii="Courier New" w:hAnsi="Courier New" w:cs="Courier New"/>
          <w:lang w:val="en-US"/>
        </w:rPr>
        <w:t>SEC_calculation</w:t>
      </w:r>
      <w:r w:rsidR="00BA58B7">
        <w:rPr>
          <w:lang w:val="en-US"/>
        </w:rPr>
        <w:t xml:space="preserve"> : </w:t>
      </w:r>
      <w:r w:rsidR="0019660E">
        <w:rPr>
          <w:lang w:val="en-US"/>
        </w:rPr>
        <w:t xml:space="preserve">type </w:t>
      </w:r>
      <w:r w:rsidR="00BA58B7">
        <w:rPr>
          <w:lang w:val="en-US"/>
        </w:rPr>
        <w:t>Section</w:t>
      </w:r>
    </w:p>
    <w:p w:rsidR="00BA58B7" w:rsidRDefault="00B540FB" w:rsidP="00BA58B7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B540FB">
        <w:rPr>
          <w:rFonts w:ascii="Courier New" w:hAnsi="Courier New" w:cs="Courier New"/>
          <w:lang w:val="en-US"/>
        </w:rPr>
        <w:t>BUT_calculate</w:t>
      </w:r>
      <w:r w:rsidR="00BA58B7">
        <w:rPr>
          <w:lang w:val="en-US"/>
        </w:rPr>
        <w:t xml:space="preserve"> : </w:t>
      </w:r>
      <w:r w:rsidR="0019660E">
        <w:rPr>
          <w:lang w:val="en-US"/>
        </w:rPr>
        <w:t xml:space="preserve">type </w:t>
      </w:r>
      <w:r w:rsidR="00BA58B7">
        <w:rPr>
          <w:lang w:val="en-US"/>
        </w:rPr>
        <w:t>Button</w:t>
      </w:r>
    </w:p>
    <w:p w:rsidR="00BA58B7" w:rsidRDefault="00B540FB" w:rsidP="00BA58B7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B540FB">
        <w:rPr>
          <w:rFonts w:ascii="Courier New" w:hAnsi="Courier New" w:cs="Courier New"/>
          <w:lang w:val="en-US"/>
        </w:rPr>
        <w:t>UI_number_of_rental_days</w:t>
      </w:r>
      <w:r w:rsidR="00BA58B7">
        <w:rPr>
          <w:lang w:val="en-US"/>
        </w:rPr>
        <w:t xml:space="preserve"> : </w:t>
      </w:r>
      <w:r w:rsidR="0019660E">
        <w:rPr>
          <w:lang w:val="en-US"/>
        </w:rPr>
        <w:t xml:space="preserve">type </w:t>
      </w:r>
      <w:r w:rsidR="00BA58B7">
        <w:rPr>
          <w:lang w:val="en-US"/>
        </w:rPr>
        <w:t>IntegerElement</w:t>
      </w:r>
    </w:p>
    <w:p w:rsidR="00BA58B7" w:rsidRDefault="00B540FB" w:rsidP="00BA58B7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B540FB">
        <w:rPr>
          <w:rFonts w:ascii="Courier New" w:hAnsi="Courier New" w:cs="Courier New"/>
          <w:lang w:val="en-US"/>
        </w:rPr>
        <w:t>UI_price</w:t>
      </w:r>
      <w:r w:rsidR="00BA58B7">
        <w:rPr>
          <w:lang w:val="en-US"/>
        </w:rPr>
        <w:t xml:space="preserve"> : </w:t>
      </w:r>
      <w:r w:rsidR="0019660E">
        <w:rPr>
          <w:lang w:val="en-US"/>
        </w:rPr>
        <w:t xml:space="preserve">type </w:t>
      </w:r>
      <w:r w:rsidR="00BA58B7">
        <w:rPr>
          <w:lang w:val="en-US"/>
        </w:rPr>
        <w:t>FloatElement</w:t>
      </w:r>
      <w:r w:rsidR="00BA58B7">
        <w:rPr>
          <w:lang w:val="en-US"/>
        </w:rPr>
        <w:br/>
      </w:r>
    </w:p>
    <w:p w:rsidR="00E86286" w:rsidRDefault="00BA58B7" w:rsidP="00E86286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Open the rule </w:t>
      </w:r>
      <w:r w:rsidR="00B540FB" w:rsidRPr="00B540FB">
        <w:rPr>
          <w:rFonts w:ascii="Courier New" w:hAnsi="Courier New" w:cs="Courier New"/>
          <w:lang w:val="en-US"/>
        </w:rPr>
        <w:t>START_Layout</w:t>
      </w:r>
      <w:r w:rsidR="00E86286">
        <w:rPr>
          <w:lang w:val="en-US"/>
        </w:rPr>
        <w:br/>
      </w:r>
    </w:p>
    <w:p w:rsidR="00E86286" w:rsidRDefault="00E86286" w:rsidP="00E86286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Create an assignment to define the </w:t>
      </w:r>
      <w:r w:rsidRPr="00723CDF">
        <w:rPr>
          <w:b/>
          <w:lang w:val="en-US"/>
        </w:rPr>
        <w:t>tab</w:t>
      </w:r>
      <w:r>
        <w:rPr>
          <w:lang w:val="en-US"/>
        </w:rPr>
        <w:t xml:space="preserve"> and set the following attributes:</w:t>
      </w:r>
    </w:p>
    <w:p w:rsidR="00E86286" w:rsidRPr="00E05535" w:rsidRDefault="00E86286" w:rsidP="00E86286">
      <w:pPr>
        <w:pStyle w:val="Listenabsatz"/>
        <w:numPr>
          <w:ilvl w:val="1"/>
          <w:numId w:val="12"/>
        </w:numPr>
        <w:spacing w:before="120"/>
        <w:rPr>
          <w:rFonts w:ascii="Courier New" w:hAnsi="Courier New" w:cs="Courier New"/>
          <w:lang w:val="en-US"/>
        </w:rPr>
      </w:pPr>
      <w:r w:rsidRPr="00E05535">
        <w:rPr>
          <w:rFonts w:ascii="Courier New" w:hAnsi="Courier New" w:cs="Courier New"/>
          <w:lang w:val="en-US"/>
        </w:rPr>
        <w:t>labelKey</w:t>
      </w:r>
      <w:r w:rsidR="007A79D6">
        <w:rPr>
          <w:rFonts w:ascii="Courier New" w:hAnsi="Courier New" w:cs="Courier New"/>
          <w:lang w:val="en-US"/>
        </w:rPr>
        <w:t xml:space="preserve"> </w:t>
      </w:r>
      <w:r w:rsidR="0019660E">
        <w:rPr>
          <w:lang w:val="en-US"/>
        </w:rPr>
        <w:t xml:space="preserve">: </w:t>
      </w:r>
      <w:r w:rsidR="0019660E" w:rsidRPr="0019660E">
        <w:rPr>
          <w:lang w:val="en-US"/>
        </w:rPr>
        <w:t>set value</w:t>
      </w:r>
      <w:r w:rsidR="0019660E" w:rsidRPr="007A79D6">
        <w:rPr>
          <w:lang w:val="en-US"/>
        </w:rPr>
        <w:t xml:space="preserve"> “</w:t>
      </w:r>
      <w:r w:rsidR="00B540FB" w:rsidRPr="00B540FB">
        <w:rPr>
          <w:lang w:val="en-US"/>
        </w:rPr>
        <w:t>Car Rental”</w:t>
      </w:r>
      <w:r w:rsidRPr="00E05535">
        <w:rPr>
          <w:rFonts w:ascii="Courier New" w:hAnsi="Courier New" w:cs="Courier New"/>
          <w:lang w:val="en-US"/>
        </w:rPr>
        <w:br/>
      </w:r>
    </w:p>
    <w:p w:rsidR="00E86286" w:rsidRDefault="00E86286" w:rsidP="00E86286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Create an assignment to define the </w:t>
      </w:r>
      <w:r w:rsidRPr="00723CDF">
        <w:rPr>
          <w:b/>
          <w:lang w:val="en-US"/>
        </w:rPr>
        <w:t>section</w:t>
      </w:r>
      <w:r>
        <w:rPr>
          <w:lang w:val="en-US"/>
        </w:rPr>
        <w:t xml:space="preserve"> </w:t>
      </w:r>
      <w:r w:rsidR="00723CDF">
        <w:rPr>
          <w:lang w:val="en-US"/>
        </w:rPr>
        <w:t xml:space="preserve">which should be part of the tab </w:t>
      </w:r>
      <w:r>
        <w:rPr>
          <w:lang w:val="en-US"/>
        </w:rPr>
        <w:t>and set the following attributes:</w:t>
      </w:r>
    </w:p>
    <w:p w:rsidR="00E86286" w:rsidRPr="00E05535" w:rsidRDefault="00E86286" w:rsidP="00E86286">
      <w:pPr>
        <w:pStyle w:val="Listenabsatz"/>
        <w:numPr>
          <w:ilvl w:val="1"/>
          <w:numId w:val="12"/>
        </w:numPr>
        <w:spacing w:before="120"/>
        <w:rPr>
          <w:rFonts w:ascii="Courier New" w:hAnsi="Courier New" w:cs="Courier New"/>
          <w:lang w:val="en-US"/>
        </w:rPr>
      </w:pPr>
      <w:r w:rsidRPr="00E05535">
        <w:rPr>
          <w:rFonts w:ascii="Courier New" w:hAnsi="Courier New" w:cs="Courier New"/>
          <w:lang w:val="en-US"/>
        </w:rPr>
        <w:t>labelKey</w:t>
      </w:r>
      <w:r w:rsidR="007A79D6" w:rsidRPr="007A79D6">
        <w:rPr>
          <w:lang w:val="en-US"/>
        </w:rPr>
        <w:t xml:space="preserve"> </w:t>
      </w:r>
      <w:r w:rsidR="0019660E">
        <w:rPr>
          <w:lang w:val="en-US"/>
        </w:rPr>
        <w:t xml:space="preserve">: </w:t>
      </w:r>
      <w:r w:rsidR="0019660E" w:rsidRPr="0019660E">
        <w:rPr>
          <w:lang w:val="en-US"/>
        </w:rPr>
        <w:t>set value</w:t>
      </w:r>
      <w:r w:rsidR="0019660E" w:rsidRPr="007A79D6">
        <w:rPr>
          <w:lang w:val="en-US"/>
        </w:rPr>
        <w:t xml:space="preserve"> “</w:t>
      </w:r>
      <w:r w:rsidR="007A79D6">
        <w:rPr>
          <w:lang w:val="en-US"/>
        </w:rPr>
        <w:t>Calculation</w:t>
      </w:r>
      <w:r w:rsidR="007A79D6" w:rsidRPr="007A79D6">
        <w:rPr>
          <w:lang w:val="en-US"/>
        </w:rPr>
        <w:t>”</w:t>
      </w:r>
    </w:p>
    <w:p w:rsidR="00E05535" w:rsidRDefault="00E86286" w:rsidP="00E05535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E05535">
        <w:rPr>
          <w:rFonts w:ascii="Courier New" w:hAnsi="Courier New" w:cs="Courier New"/>
          <w:lang w:val="en-US"/>
        </w:rPr>
        <w:t>nameOfReferencedContainer</w:t>
      </w:r>
      <w:r>
        <w:rPr>
          <w:lang w:val="en-US"/>
        </w:rPr>
        <w:t xml:space="preserve"> </w:t>
      </w:r>
      <w:r w:rsidR="00E05535">
        <w:rPr>
          <w:lang w:val="en-US"/>
        </w:rPr>
        <w:t xml:space="preserve"> </w:t>
      </w:r>
      <w:r w:rsidR="00E05535" w:rsidRPr="00994ED9">
        <w:rPr>
          <w:i/>
          <w:lang w:val="en-US"/>
        </w:rPr>
        <w:t>(</w:t>
      </w:r>
      <w:r w:rsidR="00E05535" w:rsidRPr="00E05535">
        <w:rPr>
          <w:i/>
          <w:lang w:val="en-US"/>
        </w:rPr>
        <w:t>Hint: Use NAMEOF operator</w:t>
      </w:r>
      <w:r w:rsidR="00E05535">
        <w:rPr>
          <w:i/>
          <w:lang w:val="en-US"/>
        </w:rPr>
        <w:t>)</w:t>
      </w:r>
      <w:r w:rsidR="00E05535">
        <w:rPr>
          <w:i/>
          <w:lang w:val="en-US"/>
        </w:rPr>
        <w:br/>
      </w:r>
    </w:p>
    <w:p w:rsidR="00E05535" w:rsidRPr="00806F61" w:rsidRDefault="00862486" w:rsidP="00E05535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>Create a constant data element at the rule model</w:t>
      </w:r>
      <w:r w:rsidR="00806F61">
        <w:rPr>
          <w:lang w:val="en-US"/>
        </w:rPr>
        <w:t xml:space="preserve"> level</w:t>
      </w:r>
      <w:r>
        <w:rPr>
          <w:lang w:val="en-US"/>
        </w:rPr>
        <w:t xml:space="preserve"> </w:t>
      </w:r>
      <w:r w:rsidR="00FE4431">
        <w:rPr>
          <w:lang w:val="en-US"/>
        </w:rPr>
        <w:t>(</w:t>
      </w:r>
      <w:r w:rsidR="00B540FB" w:rsidRPr="00B540FB">
        <w:rPr>
          <w:i/>
          <w:lang w:val="en-US"/>
        </w:rPr>
        <w:t>Hint: Create element at the rule model level in order to make it usable in the layout rules and in the business rules</w:t>
      </w:r>
      <w:r>
        <w:rPr>
          <w:lang w:val="en-US"/>
        </w:rPr>
        <w:t>)</w:t>
      </w:r>
    </w:p>
    <w:p w:rsidR="00E05535" w:rsidRDefault="00E05535" w:rsidP="00E05535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E05535">
        <w:rPr>
          <w:rFonts w:ascii="Courier New" w:hAnsi="Courier New" w:cs="Courier New"/>
          <w:lang w:val="en-US"/>
        </w:rPr>
        <w:t>EVENT_CALCULATE</w:t>
      </w:r>
      <w:r>
        <w:rPr>
          <w:lang w:val="en-US"/>
        </w:rPr>
        <w:t xml:space="preserve"> : </w:t>
      </w:r>
      <w:r w:rsidR="00806F61">
        <w:rPr>
          <w:lang w:val="en-US"/>
        </w:rPr>
        <w:t xml:space="preserve">type </w:t>
      </w:r>
      <w:r>
        <w:rPr>
          <w:lang w:val="en-US"/>
        </w:rPr>
        <w:t xml:space="preserve">String, </w:t>
      </w:r>
      <w:ins w:id="1" w:author="Sabrina Merle" w:date="2015-11-24T13:31:00Z">
        <w:r w:rsidR="00CD1EBD">
          <w:rPr>
            <w:lang w:val="en-US"/>
          </w:rPr>
          <w:t xml:space="preserve">Default </w:t>
        </w:r>
      </w:ins>
      <w:del w:id="2" w:author="Sabrina Merle" w:date="2015-11-24T13:31:00Z">
        <w:r w:rsidDel="00CD1EBD">
          <w:rPr>
            <w:lang w:val="en-US"/>
          </w:rPr>
          <w:delText>v</w:delText>
        </w:r>
      </w:del>
      <w:ins w:id="3" w:author="Sabrina Merle" w:date="2015-11-24T13:31:00Z">
        <w:r w:rsidR="00CD1EBD">
          <w:rPr>
            <w:lang w:val="en-US"/>
          </w:rPr>
          <w:t>V</w:t>
        </w:r>
      </w:ins>
      <w:r>
        <w:rPr>
          <w:lang w:val="en-US"/>
        </w:rPr>
        <w:t>alue</w:t>
      </w:r>
      <w:r w:rsidR="000641EA"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B540FB" w:rsidRPr="00B540FB">
        <w:rPr>
          <w:lang w:val="en-US"/>
        </w:rPr>
        <w:t>“event.calculate”</w:t>
      </w:r>
      <w:r>
        <w:rPr>
          <w:rFonts w:ascii="Courier New" w:hAnsi="Courier New" w:cs="Courier New"/>
          <w:lang w:val="en-US"/>
        </w:rPr>
        <w:br/>
      </w:r>
    </w:p>
    <w:p w:rsidR="00E05535" w:rsidRDefault="00E05535" w:rsidP="00E05535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Create an assignment to define the </w:t>
      </w:r>
      <w:r w:rsidRPr="00723CDF">
        <w:rPr>
          <w:b/>
          <w:lang w:val="en-US"/>
        </w:rPr>
        <w:t>button</w:t>
      </w:r>
      <w:r>
        <w:rPr>
          <w:lang w:val="en-US"/>
        </w:rPr>
        <w:t xml:space="preserve"> </w:t>
      </w:r>
      <w:r w:rsidR="00723CDF">
        <w:rPr>
          <w:lang w:val="en-US"/>
        </w:rPr>
        <w:t xml:space="preserve">which should be part of the section </w:t>
      </w:r>
      <w:r>
        <w:rPr>
          <w:lang w:val="en-US"/>
        </w:rPr>
        <w:t>and set the following attributes:</w:t>
      </w:r>
    </w:p>
    <w:p w:rsidR="00E05535" w:rsidRPr="00E05535" w:rsidRDefault="00E05535" w:rsidP="00E05535">
      <w:pPr>
        <w:pStyle w:val="Listenabsatz"/>
        <w:numPr>
          <w:ilvl w:val="1"/>
          <w:numId w:val="12"/>
        </w:numPr>
        <w:spacing w:before="120"/>
        <w:rPr>
          <w:rFonts w:ascii="Courier New" w:hAnsi="Courier New" w:cs="Courier New"/>
          <w:lang w:val="en-US"/>
        </w:rPr>
      </w:pPr>
      <w:r w:rsidRPr="00E05535">
        <w:rPr>
          <w:rFonts w:ascii="Courier New" w:hAnsi="Courier New" w:cs="Courier New"/>
          <w:lang w:val="en-US"/>
        </w:rPr>
        <w:t>labelKey</w:t>
      </w:r>
      <w:r w:rsidR="007A79D6" w:rsidRPr="007A79D6">
        <w:rPr>
          <w:lang w:val="en-US"/>
        </w:rPr>
        <w:t xml:space="preserve"> </w:t>
      </w:r>
      <w:r w:rsidR="0019660E">
        <w:rPr>
          <w:lang w:val="en-US"/>
        </w:rPr>
        <w:t xml:space="preserve">: </w:t>
      </w:r>
      <w:r w:rsidR="0019660E" w:rsidRPr="0019660E">
        <w:rPr>
          <w:lang w:val="en-US"/>
        </w:rPr>
        <w:t>set value</w:t>
      </w:r>
      <w:r w:rsidR="0019660E" w:rsidRPr="007A79D6">
        <w:rPr>
          <w:lang w:val="en-US"/>
        </w:rPr>
        <w:t xml:space="preserve"> “</w:t>
      </w:r>
      <w:r w:rsidR="007A79D6">
        <w:rPr>
          <w:lang w:val="en-US"/>
        </w:rPr>
        <w:t>Calculate</w:t>
      </w:r>
      <w:r w:rsidR="007A79D6" w:rsidRPr="007A79D6">
        <w:rPr>
          <w:lang w:val="en-US"/>
        </w:rPr>
        <w:t>”</w:t>
      </w:r>
    </w:p>
    <w:p w:rsidR="00E05535" w:rsidRPr="00E05535" w:rsidRDefault="00E05535" w:rsidP="00E05535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E05535">
        <w:rPr>
          <w:rFonts w:ascii="Courier New" w:hAnsi="Courier New" w:cs="Courier New"/>
          <w:lang w:val="en-US"/>
        </w:rPr>
        <w:t>nameOfReferencedContainer</w:t>
      </w:r>
      <w:r>
        <w:rPr>
          <w:lang w:val="en-US"/>
        </w:rPr>
        <w:t xml:space="preserve">  </w:t>
      </w:r>
      <w:r w:rsidRPr="00994ED9">
        <w:rPr>
          <w:i/>
          <w:lang w:val="en-US"/>
        </w:rPr>
        <w:t>(Hint</w:t>
      </w:r>
      <w:r w:rsidRPr="00E05535">
        <w:rPr>
          <w:i/>
          <w:lang w:val="en-US"/>
        </w:rPr>
        <w:t>: Use NAMEOF operator</w:t>
      </w:r>
      <w:r>
        <w:rPr>
          <w:i/>
          <w:lang w:val="en-US"/>
        </w:rPr>
        <w:t>)</w:t>
      </w:r>
    </w:p>
    <w:p w:rsidR="00E05535" w:rsidRDefault="00E05535" w:rsidP="00E05535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6D2E85">
        <w:rPr>
          <w:rFonts w:ascii="Courier New" w:hAnsi="Courier New" w:cs="Courier New"/>
          <w:lang w:val="en-US"/>
        </w:rPr>
        <w:t>event</w:t>
      </w:r>
      <w:r w:rsidR="006D2E85" w:rsidRPr="006D2E85">
        <w:rPr>
          <w:rFonts w:ascii="Courier New" w:hAnsi="Courier New" w:cs="Courier New"/>
          <w:lang w:val="en-US"/>
        </w:rPr>
        <w:t>Id</w:t>
      </w:r>
      <w:r w:rsidR="006D2E85">
        <w:rPr>
          <w:i/>
          <w:lang w:val="en-US"/>
        </w:rPr>
        <w:t xml:space="preserve"> </w:t>
      </w:r>
      <w:r w:rsidR="006D2E85" w:rsidRPr="006D2E85">
        <w:rPr>
          <w:lang w:val="en-US"/>
        </w:rPr>
        <w:t>(use created constant data element)</w:t>
      </w:r>
      <w:r w:rsidRPr="006D2E85">
        <w:rPr>
          <w:lang w:val="en-US"/>
        </w:rPr>
        <w:br/>
      </w:r>
    </w:p>
    <w:p w:rsidR="00E05535" w:rsidRDefault="00E05535" w:rsidP="00E05535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Create an assignment to define the </w:t>
      </w:r>
      <w:r w:rsidR="006D2E85">
        <w:rPr>
          <w:lang w:val="en-US"/>
        </w:rPr>
        <w:t>integer</w:t>
      </w:r>
      <w:r>
        <w:rPr>
          <w:lang w:val="en-US"/>
        </w:rPr>
        <w:t xml:space="preserve"> element </w:t>
      </w:r>
      <w:r w:rsidR="00723CDF" w:rsidRPr="00723CDF">
        <w:rPr>
          <w:b/>
          <w:lang w:val="en-US"/>
        </w:rPr>
        <w:t>number of rental days</w:t>
      </w:r>
      <w:r w:rsidR="00723CDF">
        <w:rPr>
          <w:lang w:val="en-US"/>
        </w:rPr>
        <w:t xml:space="preserve"> which should be part of the section </w:t>
      </w:r>
      <w:r>
        <w:rPr>
          <w:lang w:val="en-US"/>
        </w:rPr>
        <w:t>and set the following attributes:</w:t>
      </w:r>
    </w:p>
    <w:p w:rsidR="00E05535" w:rsidRPr="00E05535" w:rsidRDefault="00E05535" w:rsidP="00E05535">
      <w:pPr>
        <w:pStyle w:val="Listenabsatz"/>
        <w:numPr>
          <w:ilvl w:val="1"/>
          <w:numId w:val="12"/>
        </w:numPr>
        <w:spacing w:before="120"/>
        <w:rPr>
          <w:rFonts w:ascii="Courier New" w:hAnsi="Courier New" w:cs="Courier New"/>
          <w:lang w:val="en-US"/>
        </w:rPr>
      </w:pPr>
      <w:r w:rsidRPr="00E05535">
        <w:rPr>
          <w:rFonts w:ascii="Courier New" w:hAnsi="Courier New" w:cs="Courier New"/>
          <w:lang w:val="en-US"/>
        </w:rPr>
        <w:t>labelKe</w:t>
      </w:r>
      <w:r w:rsidR="00806F61">
        <w:rPr>
          <w:rFonts w:ascii="Courier New" w:hAnsi="Courier New" w:cs="Courier New"/>
          <w:lang w:val="en-US"/>
        </w:rPr>
        <w:t>y</w:t>
      </w:r>
      <w:r w:rsidR="0019660E">
        <w:rPr>
          <w:rFonts w:ascii="Courier New" w:hAnsi="Courier New" w:cs="Courier New"/>
          <w:lang w:val="en-US"/>
        </w:rPr>
        <w:t>:</w:t>
      </w:r>
      <w:r w:rsidR="00806F61">
        <w:rPr>
          <w:rFonts w:ascii="Courier New" w:hAnsi="Courier New" w:cs="Courier New"/>
          <w:lang w:val="en-US"/>
        </w:rPr>
        <w:t xml:space="preserve"> </w:t>
      </w:r>
      <w:r w:rsidR="00B540FB" w:rsidRPr="00B540FB">
        <w:rPr>
          <w:lang w:val="en-US"/>
        </w:rPr>
        <w:t>set value</w:t>
      </w:r>
      <w:r w:rsidR="007A79D6" w:rsidRPr="007A79D6">
        <w:rPr>
          <w:lang w:val="en-US"/>
        </w:rPr>
        <w:t xml:space="preserve"> “</w:t>
      </w:r>
      <w:r w:rsidR="007A79D6">
        <w:rPr>
          <w:lang w:val="en-US"/>
        </w:rPr>
        <w:t>Number of rental days</w:t>
      </w:r>
      <w:r w:rsidR="007A79D6" w:rsidRPr="007A79D6">
        <w:rPr>
          <w:lang w:val="en-US"/>
        </w:rPr>
        <w:t>”</w:t>
      </w:r>
    </w:p>
    <w:p w:rsidR="00E05535" w:rsidRDefault="00E05535" w:rsidP="00E05535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E05535">
        <w:rPr>
          <w:rFonts w:ascii="Courier New" w:hAnsi="Courier New" w:cs="Courier New"/>
          <w:lang w:val="en-US"/>
        </w:rPr>
        <w:t>nameOfReferencedContainer</w:t>
      </w:r>
      <w:r>
        <w:rPr>
          <w:lang w:val="en-US"/>
        </w:rPr>
        <w:t xml:space="preserve">  </w:t>
      </w:r>
      <w:r w:rsidRPr="00994ED9">
        <w:rPr>
          <w:i/>
          <w:lang w:val="en-US"/>
        </w:rPr>
        <w:t>(</w:t>
      </w:r>
      <w:r w:rsidRPr="00E05535">
        <w:rPr>
          <w:i/>
          <w:lang w:val="en-US"/>
        </w:rPr>
        <w:t>Hint: Use NAMEOF operator</w:t>
      </w:r>
      <w:r>
        <w:rPr>
          <w:i/>
          <w:lang w:val="en-US"/>
        </w:rPr>
        <w:t>)</w:t>
      </w:r>
      <w:r>
        <w:rPr>
          <w:i/>
          <w:lang w:val="en-US"/>
        </w:rPr>
        <w:br/>
      </w:r>
    </w:p>
    <w:p w:rsidR="006D2E85" w:rsidRDefault="006D2E85" w:rsidP="006D2E85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Create an assignment to define the float element </w:t>
      </w:r>
      <w:r w:rsidR="00723CDF" w:rsidRPr="00723CDF">
        <w:rPr>
          <w:b/>
          <w:lang w:val="en-US"/>
        </w:rPr>
        <w:t>price</w:t>
      </w:r>
      <w:r w:rsidR="00723CDF">
        <w:rPr>
          <w:lang w:val="en-US"/>
        </w:rPr>
        <w:t xml:space="preserve"> which should be part of the section </w:t>
      </w:r>
      <w:r>
        <w:rPr>
          <w:lang w:val="en-US"/>
        </w:rPr>
        <w:t>and set the following attributes:</w:t>
      </w:r>
    </w:p>
    <w:p w:rsidR="006D2E85" w:rsidRPr="00E05535" w:rsidRDefault="006D2E85" w:rsidP="006D2E85">
      <w:pPr>
        <w:pStyle w:val="Listenabsatz"/>
        <w:numPr>
          <w:ilvl w:val="1"/>
          <w:numId w:val="12"/>
        </w:numPr>
        <w:spacing w:before="120"/>
        <w:rPr>
          <w:rFonts w:ascii="Courier New" w:hAnsi="Courier New" w:cs="Courier New"/>
          <w:lang w:val="en-US"/>
        </w:rPr>
      </w:pPr>
      <w:r w:rsidRPr="00E05535">
        <w:rPr>
          <w:rFonts w:ascii="Courier New" w:hAnsi="Courier New" w:cs="Courier New"/>
          <w:lang w:val="en-US"/>
        </w:rPr>
        <w:t>labelKey</w:t>
      </w:r>
      <w:r w:rsidR="0019660E">
        <w:rPr>
          <w:lang w:val="en-US"/>
        </w:rPr>
        <w:t xml:space="preserve">: </w:t>
      </w:r>
      <w:r w:rsidR="0019660E" w:rsidRPr="0019660E">
        <w:rPr>
          <w:lang w:val="en-US"/>
        </w:rPr>
        <w:t>set value</w:t>
      </w:r>
      <w:r w:rsidR="0019660E" w:rsidRPr="007A79D6">
        <w:rPr>
          <w:lang w:val="en-US"/>
        </w:rPr>
        <w:t xml:space="preserve"> “</w:t>
      </w:r>
      <w:r w:rsidR="0019660E">
        <w:rPr>
          <w:lang w:val="en-US"/>
        </w:rPr>
        <w:t>Price</w:t>
      </w:r>
      <w:r w:rsidR="007A79D6" w:rsidRPr="007A79D6">
        <w:rPr>
          <w:lang w:val="en-US"/>
        </w:rPr>
        <w:t>”</w:t>
      </w:r>
    </w:p>
    <w:p w:rsidR="00723CDF" w:rsidRPr="00723CDF" w:rsidRDefault="006D2E85" w:rsidP="006D2E85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E05535">
        <w:rPr>
          <w:rFonts w:ascii="Courier New" w:hAnsi="Courier New" w:cs="Courier New"/>
          <w:lang w:val="en-US"/>
        </w:rPr>
        <w:t>nameOfReferencedContainer</w:t>
      </w:r>
      <w:r>
        <w:rPr>
          <w:lang w:val="en-US"/>
        </w:rPr>
        <w:t xml:space="preserve">  </w:t>
      </w:r>
      <w:r w:rsidRPr="00994ED9">
        <w:rPr>
          <w:i/>
          <w:lang w:val="en-US"/>
        </w:rPr>
        <w:t>(</w:t>
      </w:r>
      <w:r w:rsidRPr="00E05535">
        <w:rPr>
          <w:i/>
          <w:lang w:val="en-US"/>
        </w:rPr>
        <w:t>Hint: Use NAMEOF operator</w:t>
      </w:r>
      <w:r>
        <w:rPr>
          <w:i/>
          <w:lang w:val="en-US"/>
        </w:rPr>
        <w:t>)</w:t>
      </w:r>
    </w:p>
    <w:p w:rsidR="006D2E85" w:rsidRDefault="00723CDF" w:rsidP="006D2E85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723CDF">
        <w:rPr>
          <w:rFonts w:ascii="Courier New" w:hAnsi="Courier New" w:cs="Courier New"/>
          <w:lang w:val="en-US"/>
        </w:rPr>
        <w:t>readOnly</w:t>
      </w:r>
      <w:r w:rsidR="0019660E">
        <w:rPr>
          <w:lang w:val="en-US"/>
        </w:rPr>
        <w:t>: set value “TRUE”</w:t>
      </w:r>
      <w:r w:rsidR="006D2E85">
        <w:rPr>
          <w:i/>
          <w:lang w:val="en-US"/>
        </w:rPr>
        <w:br/>
      </w:r>
    </w:p>
    <w:p w:rsidR="00207DA0" w:rsidRDefault="006D2E85" w:rsidP="00E05535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lastRenderedPageBreak/>
        <w:t xml:space="preserve">Build and </w:t>
      </w:r>
      <w:r w:rsidR="00207DA0">
        <w:rPr>
          <w:lang w:val="en-US"/>
        </w:rPr>
        <w:t>upload jar file at the platform</w:t>
      </w:r>
    </w:p>
    <w:p w:rsidR="00207DA0" w:rsidRDefault="00207DA0" w:rsidP="00207DA0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click jar button </w:t>
      </w:r>
      <w:r>
        <w:rPr>
          <w:noProof/>
        </w:rPr>
        <w:drawing>
          <wp:inline distT="0" distB="0" distL="0" distR="0">
            <wp:extent cx="240555" cy="256558"/>
            <wp:effectExtent l="19050" t="0" r="709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87" cy="25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DA0" w:rsidRDefault="00207DA0" w:rsidP="00207DA0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>
        <w:rPr>
          <w:lang w:val="en-US"/>
        </w:rPr>
        <w:t>select the rule model</w:t>
      </w:r>
    </w:p>
    <w:p w:rsidR="00207DA0" w:rsidRDefault="00207DA0" w:rsidP="00207DA0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>
        <w:rPr>
          <w:lang w:val="en-US"/>
        </w:rPr>
        <w:t>if the jar file is build, double click at the file will copy the path to the clipboard</w:t>
      </w:r>
    </w:p>
    <w:p w:rsidR="00207DA0" w:rsidRDefault="00207DA0" w:rsidP="00207DA0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>
        <w:rPr>
          <w:lang w:val="en-US"/>
        </w:rPr>
        <w:t>Go to the platform -&gt; Model Administration -&gt; choose file -&gt; activate model and upload</w:t>
      </w:r>
    </w:p>
    <w:p w:rsidR="00E05535" w:rsidRDefault="00207DA0" w:rsidP="00207DA0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>
        <w:rPr>
          <w:lang w:val="en-US"/>
        </w:rPr>
        <w:t>Assign the rule model to your user (Administration -&gt; User Management -&gt; select user and assign the rule mode)</w:t>
      </w:r>
      <w:r w:rsidR="006D2E85" w:rsidRPr="00207DA0">
        <w:rPr>
          <w:lang w:val="en-US"/>
        </w:rPr>
        <w:br/>
      </w:r>
    </w:p>
    <w:p w:rsidR="00207DA0" w:rsidRDefault="00207DA0" w:rsidP="00207DA0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>Test the uploaded model: Create Rating -&gt; open the model</w:t>
      </w:r>
      <w:r>
        <w:rPr>
          <w:lang w:val="en-US"/>
        </w:rPr>
        <w:br/>
      </w:r>
      <w:r w:rsidR="00B540FB" w:rsidRPr="00B540FB">
        <w:rPr>
          <w:i/>
          <w:lang w:val="en-US"/>
        </w:rPr>
        <w:t>Note: Warnings will be displayed as there are no referencedDataElements set. Please ignore them you will implement that part in the next steps.</w:t>
      </w:r>
      <w:r w:rsidR="00723CDF">
        <w:rPr>
          <w:lang w:val="en-US"/>
        </w:rPr>
        <w:t xml:space="preserve"> </w:t>
      </w:r>
      <w:r>
        <w:rPr>
          <w:lang w:val="en-US"/>
        </w:rPr>
        <w:br/>
      </w:r>
    </w:p>
    <w:p w:rsidR="00207DA0" w:rsidRDefault="00723CDF" w:rsidP="00207DA0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After the layout has been defined the business part needs </w:t>
      </w:r>
      <w:r w:rsidR="00FE4431">
        <w:rPr>
          <w:lang w:val="en-US"/>
        </w:rPr>
        <w:t xml:space="preserve">to </w:t>
      </w:r>
      <w:r>
        <w:rPr>
          <w:lang w:val="en-US"/>
        </w:rPr>
        <w:t xml:space="preserve">be implemented. Create input/outputs at the rule model level in order to store the entered values. </w:t>
      </w:r>
    </w:p>
    <w:p w:rsidR="00723CDF" w:rsidRDefault="00723CDF" w:rsidP="00723CDF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723CDF">
        <w:rPr>
          <w:rFonts w:ascii="Courier New" w:hAnsi="Courier New" w:cs="Courier New"/>
          <w:lang w:val="en-US"/>
        </w:rPr>
        <w:t xml:space="preserve">number_of_rental_days </w:t>
      </w:r>
      <w:r>
        <w:rPr>
          <w:lang w:val="en-US"/>
        </w:rPr>
        <w:t xml:space="preserve">: </w:t>
      </w:r>
      <w:r w:rsidR="007A79D6">
        <w:rPr>
          <w:lang w:val="en-US"/>
        </w:rPr>
        <w:t xml:space="preserve">type </w:t>
      </w:r>
      <w:r w:rsidR="00B540FB" w:rsidRPr="00B540FB">
        <w:rPr>
          <w:lang w:val="en-US"/>
        </w:rPr>
        <w:t>Integer</w:t>
      </w:r>
    </w:p>
    <w:p w:rsidR="00723CDF" w:rsidRDefault="00723CDF" w:rsidP="00723CDF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723CDF">
        <w:rPr>
          <w:rFonts w:ascii="Courier New" w:hAnsi="Courier New" w:cs="Courier New"/>
          <w:lang w:val="en-US"/>
        </w:rPr>
        <w:t>calculated_price</w:t>
      </w:r>
      <w:r>
        <w:rPr>
          <w:lang w:val="en-US"/>
        </w:rPr>
        <w:t xml:space="preserve"> : </w:t>
      </w:r>
      <w:r w:rsidR="007A79D6">
        <w:rPr>
          <w:lang w:val="en-US"/>
        </w:rPr>
        <w:t xml:space="preserve">type </w:t>
      </w:r>
      <w:r w:rsidR="00B540FB" w:rsidRPr="00B540FB">
        <w:rPr>
          <w:lang w:val="en-US"/>
        </w:rPr>
        <w:t>Float</w:t>
      </w:r>
      <w:r>
        <w:rPr>
          <w:lang w:val="en-US"/>
        </w:rPr>
        <w:br/>
      </w:r>
    </w:p>
    <w:p w:rsidR="00723CDF" w:rsidRDefault="00723CDF" w:rsidP="00723CDF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Define the attribute </w:t>
      </w:r>
      <w:r w:rsidRPr="00994ED9">
        <w:rPr>
          <w:rFonts w:ascii="Courier New" w:hAnsi="Courier New" w:cs="Courier New"/>
          <w:lang w:val="en-US"/>
        </w:rPr>
        <w:t>nameOfReferenceDataElement</w:t>
      </w:r>
      <w:r>
        <w:rPr>
          <w:lang w:val="en-US"/>
        </w:rPr>
        <w:t xml:space="preserve"> in the layout rules at the assignments</w:t>
      </w:r>
      <w:r w:rsidR="00994ED9">
        <w:rPr>
          <w:lang w:val="en-US"/>
        </w:rPr>
        <w:t xml:space="preserve"> </w:t>
      </w:r>
      <w:r w:rsidR="00994ED9" w:rsidRPr="00994ED9">
        <w:rPr>
          <w:i/>
          <w:lang w:val="en-US"/>
        </w:rPr>
        <w:t>(Hint: Use NAMEOF operator)</w:t>
      </w:r>
    </w:p>
    <w:p w:rsidR="00723CDF" w:rsidRPr="007A79D6" w:rsidRDefault="00B540FB" w:rsidP="00723CDF">
      <w:pPr>
        <w:pStyle w:val="Listenabsatz"/>
        <w:numPr>
          <w:ilvl w:val="1"/>
          <w:numId w:val="12"/>
        </w:numPr>
        <w:spacing w:before="120"/>
        <w:rPr>
          <w:rFonts w:ascii="Courier New" w:hAnsi="Courier New" w:cs="Courier New"/>
          <w:lang w:val="en-US"/>
        </w:rPr>
      </w:pPr>
      <w:r w:rsidRPr="00B540FB">
        <w:rPr>
          <w:rFonts w:ascii="Courier New" w:hAnsi="Courier New" w:cs="Courier New"/>
          <w:lang w:val="en-US"/>
        </w:rPr>
        <w:t>UI_number_of_rental_days</w:t>
      </w:r>
      <w:r w:rsidR="007A79D6">
        <w:rPr>
          <w:lang w:val="en-US"/>
        </w:rPr>
        <w:t>: set value “number_of_rental_days”</w:t>
      </w:r>
    </w:p>
    <w:p w:rsidR="00723CDF" w:rsidRDefault="00B540FB" w:rsidP="00723CDF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B540FB">
        <w:rPr>
          <w:rFonts w:ascii="Courier New" w:hAnsi="Courier New" w:cs="Courier New"/>
          <w:lang w:val="en-US"/>
        </w:rPr>
        <w:t>UI_price</w:t>
      </w:r>
      <w:r w:rsidR="007A79D6">
        <w:rPr>
          <w:lang w:val="en-US"/>
        </w:rPr>
        <w:t>: set value “calculated_price”</w:t>
      </w:r>
      <w:r w:rsidR="00723CDF">
        <w:rPr>
          <w:lang w:val="en-US"/>
        </w:rPr>
        <w:br/>
      </w:r>
    </w:p>
    <w:p w:rsidR="000641EA" w:rsidRDefault="000641EA" w:rsidP="000641EA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>To execute a simple calculat</w:t>
      </w:r>
      <w:r w:rsidR="007F282F">
        <w:rPr>
          <w:lang w:val="en-US"/>
        </w:rPr>
        <w:t>ion</w:t>
      </w:r>
      <w:r>
        <w:rPr>
          <w:lang w:val="en-US"/>
        </w:rPr>
        <w:t>, please create a constant data element for the price of a car</w:t>
      </w:r>
    </w:p>
    <w:p w:rsidR="000641EA" w:rsidRPr="000641EA" w:rsidRDefault="000641EA" w:rsidP="000641EA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0641EA">
        <w:rPr>
          <w:rFonts w:ascii="Courier New" w:hAnsi="Courier New" w:cs="Courier New"/>
          <w:lang w:val="en-US"/>
        </w:rPr>
        <w:t>PRICE_CAR</w:t>
      </w:r>
      <w:r>
        <w:rPr>
          <w:lang w:val="en-US"/>
        </w:rPr>
        <w:t xml:space="preserve"> : </w:t>
      </w:r>
      <w:r w:rsidR="00806F61">
        <w:rPr>
          <w:lang w:val="en-US"/>
        </w:rPr>
        <w:t xml:space="preserve">type </w:t>
      </w:r>
      <w:r w:rsidR="00B540FB" w:rsidRPr="00B540FB">
        <w:rPr>
          <w:lang w:val="en-US"/>
        </w:rPr>
        <w:t>Float</w:t>
      </w:r>
      <w:r>
        <w:rPr>
          <w:rFonts w:ascii="Courier New" w:hAnsi="Courier New" w:cs="Courier New"/>
          <w:lang w:val="en-US"/>
        </w:rPr>
        <w:t xml:space="preserve">, </w:t>
      </w:r>
      <w:r w:rsidRPr="000641EA">
        <w:rPr>
          <w:rFonts w:cs="Courier New"/>
          <w:lang w:val="en-US"/>
        </w:rPr>
        <w:t>value = 50</w:t>
      </w:r>
      <w:r>
        <w:rPr>
          <w:lang w:val="en-US"/>
        </w:rPr>
        <w:br/>
      </w:r>
    </w:p>
    <w:p w:rsidR="00994ED9" w:rsidRDefault="00994ED9" w:rsidP="00994ED9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>In order to calculate the price</w:t>
      </w:r>
      <w:r w:rsidR="00976D4D">
        <w:rPr>
          <w:lang w:val="en-US"/>
        </w:rPr>
        <w:t>,</w:t>
      </w:r>
      <w:r>
        <w:rPr>
          <w:lang w:val="en-US"/>
        </w:rPr>
        <w:t xml:space="preserve"> if the button was clicked, open the rule </w:t>
      </w:r>
      <w:r w:rsidR="00B540FB" w:rsidRPr="00B540FB">
        <w:rPr>
          <w:rFonts w:ascii="Courier New" w:hAnsi="Courier New" w:cs="Courier New"/>
          <w:lang w:val="en-US"/>
        </w:rPr>
        <w:t>START_Business</w:t>
      </w:r>
      <w:r>
        <w:rPr>
          <w:lang w:val="en-US"/>
        </w:rPr>
        <w:br/>
      </w:r>
    </w:p>
    <w:p w:rsidR="00994ED9" w:rsidRPr="00994ED9" w:rsidRDefault="00994ED9" w:rsidP="00994ED9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Add a decision to this rule and check if the current event (use function </w:t>
      </w:r>
      <w:r w:rsidRPr="00994ED9">
        <w:rPr>
          <w:rFonts w:ascii="Courier New" w:hAnsi="Courier New" w:cs="Courier New"/>
          <w:lang w:val="en-US"/>
        </w:rPr>
        <w:t>getOperationEvent()</w:t>
      </w:r>
      <w:r>
        <w:rPr>
          <w:lang w:val="en-US"/>
        </w:rPr>
        <w:t>) equals to the constant data element created in step 6</w:t>
      </w:r>
      <w:r>
        <w:rPr>
          <w:lang w:val="en-US"/>
        </w:rPr>
        <w:br/>
      </w:r>
    </w:p>
    <w:p w:rsidR="00994ED9" w:rsidRPr="00207DA0" w:rsidRDefault="000641EA" w:rsidP="00994ED9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>Create a new assignment in case of the calculation event has been triggered</w:t>
      </w:r>
      <w:r>
        <w:rPr>
          <w:lang w:val="en-US"/>
        </w:rPr>
        <w:br/>
      </w:r>
    </w:p>
    <w:p w:rsidR="00E86286" w:rsidRDefault="000641EA" w:rsidP="00E86286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Calculate the price in this assignment by multiplying the entered </w:t>
      </w:r>
      <w:r w:rsidR="00B540FB" w:rsidRPr="00B540FB">
        <w:rPr>
          <w:rFonts w:ascii="Courier New" w:hAnsi="Courier New" w:cs="Courier New"/>
          <w:lang w:val="en-US"/>
        </w:rPr>
        <w:t>number_of_rental_days</w:t>
      </w:r>
      <w:r>
        <w:rPr>
          <w:lang w:val="en-US"/>
        </w:rPr>
        <w:t xml:space="preserve"> with the constant data element created in step 14</w:t>
      </w:r>
      <w:r>
        <w:rPr>
          <w:lang w:val="en-US"/>
        </w:rPr>
        <w:br/>
      </w:r>
    </w:p>
    <w:p w:rsidR="000641EA" w:rsidRDefault="000641EA" w:rsidP="00E86286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 w:rsidRPr="000641EA">
        <w:rPr>
          <w:lang w:val="en-US"/>
        </w:rPr>
        <w:t>Build and upload jar file at the platform</w:t>
      </w:r>
      <w:r>
        <w:rPr>
          <w:lang w:val="en-US"/>
        </w:rPr>
        <w:t xml:space="preserve"> and test the calculation</w:t>
      </w:r>
    </w:p>
    <w:p w:rsidR="000641EA" w:rsidRPr="000641EA" w:rsidRDefault="000641EA" w:rsidP="000641EA">
      <w:pPr>
        <w:spacing w:before="120"/>
        <w:rPr>
          <w:lang w:val="en-US"/>
        </w:rPr>
      </w:pPr>
    </w:p>
    <w:p w:rsidR="00456D0E" w:rsidRPr="005C5E86" w:rsidRDefault="00456D0E">
      <w:pPr>
        <w:spacing w:before="0" w:after="0"/>
        <w:rPr>
          <w:lang w:val="en-US"/>
        </w:rPr>
      </w:pPr>
      <w:r w:rsidRPr="005C5E86">
        <w:rPr>
          <w:lang w:val="en-US"/>
        </w:rPr>
        <w:br w:type="page"/>
      </w:r>
    </w:p>
    <w:p w:rsidR="00456D0E" w:rsidRPr="005C5E86" w:rsidRDefault="00456D0E" w:rsidP="000F052A">
      <w:pPr>
        <w:rPr>
          <w:lang w:val="en-US"/>
        </w:rPr>
      </w:pPr>
    </w:p>
    <w:p w:rsidR="000F052A" w:rsidRPr="00100B9D" w:rsidRDefault="00D91BD2" w:rsidP="000F052A">
      <w:pPr>
        <w:pStyle w:val="Thema"/>
      </w:pPr>
      <w:r w:rsidRPr="00100B9D">
        <w:t>Solution: Questions</w:t>
      </w:r>
    </w:p>
    <w:p w:rsidR="000F052A" w:rsidRDefault="000F052A" w:rsidP="000F052A">
      <w:pPr>
        <w:rPr>
          <w:lang w:val="en-US"/>
        </w:rPr>
      </w:pPr>
    </w:p>
    <w:p w:rsidR="0088758B" w:rsidRPr="005C5E86" w:rsidRDefault="0088758B" w:rsidP="0088758B">
      <w:pPr>
        <w:rPr>
          <w:lang w:val="en-US"/>
        </w:rPr>
      </w:pPr>
      <w:r w:rsidRPr="007276D8">
        <w:rPr>
          <w:lang w:val="en-US"/>
        </w:rPr>
        <w:t>1.</w:t>
      </w:r>
      <w:r w:rsidRPr="007276D8">
        <w:rPr>
          <w:lang w:val="en-US"/>
        </w:rPr>
        <w:tab/>
      </w:r>
      <w:r w:rsidRPr="005C5E86">
        <w:rPr>
          <w:lang w:val="en-US"/>
        </w:rPr>
        <w:t>Which of the following layout elements do</w:t>
      </w:r>
      <w:r>
        <w:rPr>
          <w:lang w:val="en-US"/>
        </w:rPr>
        <w:t>es DAF provide</w:t>
      </w:r>
      <w:r w:rsidRPr="005C5E86">
        <w:rPr>
          <w:lang w:val="en-US"/>
        </w:rPr>
        <w:t>?</w:t>
      </w:r>
    </w:p>
    <w:p w:rsidR="0088758B" w:rsidRPr="0055792E" w:rsidRDefault="0088758B" w:rsidP="0088758B">
      <w:pPr>
        <w:rPr>
          <w:sz w:val="10"/>
          <w:szCs w:val="10"/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88758B" w:rsidRPr="005C5E86" w:rsidTr="002707F3">
        <w:trPr>
          <w:trHeight w:val="291"/>
        </w:trPr>
        <w:tc>
          <w:tcPr>
            <w:tcW w:w="471" w:type="dxa"/>
          </w:tcPr>
          <w:p w:rsidR="0088758B" w:rsidRDefault="0088758B" w:rsidP="002707F3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88758B" w:rsidRPr="007276D8" w:rsidRDefault="0088758B" w:rsidP="002707F3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DateElement</w:t>
            </w:r>
          </w:p>
        </w:tc>
        <w:tc>
          <w:tcPr>
            <w:tcW w:w="709" w:type="dxa"/>
          </w:tcPr>
          <w:p w:rsidR="0088758B" w:rsidRPr="007276D8" w:rsidRDefault="0088758B" w:rsidP="00887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8758B" w:rsidRPr="005C5E86" w:rsidTr="002707F3">
        <w:trPr>
          <w:trHeight w:val="367"/>
        </w:trPr>
        <w:tc>
          <w:tcPr>
            <w:tcW w:w="471" w:type="dxa"/>
          </w:tcPr>
          <w:p w:rsidR="0088758B" w:rsidRPr="000F052A" w:rsidRDefault="0088758B" w:rsidP="002707F3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88758B" w:rsidRPr="007276D8" w:rsidRDefault="0088758B" w:rsidP="002707F3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FloatElement</w:t>
            </w:r>
          </w:p>
        </w:tc>
        <w:tc>
          <w:tcPr>
            <w:tcW w:w="709" w:type="dxa"/>
          </w:tcPr>
          <w:p w:rsidR="0088758B" w:rsidRPr="007276D8" w:rsidRDefault="0088758B" w:rsidP="00887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8758B" w:rsidRPr="005C5E86" w:rsidTr="002707F3">
        <w:trPr>
          <w:trHeight w:val="327"/>
        </w:trPr>
        <w:tc>
          <w:tcPr>
            <w:tcW w:w="471" w:type="dxa"/>
          </w:tcPr>
          <w:p w:rsidR="0088758B" w:rsidRPr="000F052A" w:rsidRDefault="0088758B" w:rsidP="002707F3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88758B" w:rsidRPr="007276D8" w:rsidRDefault="0088758B" w:rsidP="002707F3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IntegerElement</w:t>
            </w:r>
          </w:p>
        </w:tc>
        <w:tc>
          <w:tcPr>
            <w:tcW w:w="709" w:type="dxa"/>
          </w:tcPr>
          <w:p w:rsidR="0088758B" w:rsidRPr="007276D8" w:rsidRDefault="0088758B" w:rsidP="00887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8758B" w:rsidRPr="005C5E86" w:rsidTr="002707F3">
        <w:trPr>
          <w:trHeight w:val="300"/>
        </w:trPr>
        <w:tc>
          <w:tcPr>
            <w:tcW w:w="471" w:type="dxa"/>
          </w:tcPr>
          <w:p w:rsidR="0088758B" w:rsidRPr="000F052A" w:rsidRDefault="0088758B" w:rsidP="002707F3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88758B" w:rsidRPr="007276D8" w:rsidRDefault="0088758B" w:rsidP="002707F3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TextElement</w:t>
            </w:r>
          </w:p>
        </w:tc>
        <w:tc>
          <w:tcPr>
            <w:tcW w:w="709" w:type="dxa"/>
          </w:tcPr>
          <w:p w:rsidR="0088758B" w:rsidRPr="007276D8" w:rsidRDefault="0088758B" w:rsidP="0088758B">
            <w:pPr>
              <w:jc w:val="center"/>
              <w:rPr>
                <w:lang w:val="en-US"/>
              </w:rPr>
            </w:pPr>
          </w:p>
        </w:tc>
      </w:tr>
      <w:tr w:rsidR="0088758B" w:rsidRPr="005C5E86" w:rsidTr="002707F3">
        <w:trPr>
          <w:trHeight w:val="300"/>
        </w:trPr>
        <w:tc>
          <w:tcPr>
            <w:tcW w:w="471" w:type="dxa"/>
          </w:tcPr>
          <w:p w:rsidR="0088758B" w:rsidRPr="000F052A" w:rsidRDefault="0088758B" w:rsidP="002707F3">
            <w:pPr>
              <w:ind w:left="96"/>
            </w:pPr>
            <w:r>
              <w:t>e</w:t>
            </w:r>
          </w:p>
        </w:tc>
        <w:tc>
          <w:tcPr>
            <w:tcW w:w="7581" w:type="dxa"/>
          </w:tcPr>
          <w:p w:rsidR="0088758B" w:rsidRPr="007276D8" w:rsidRDefault="0088758B" w:rsidP="002707F3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Button</w:t>
            </w:r>
          </w:p>
        </w:tc>
        <w:tc>
          <w:tcPr>
            <w:tcW w:w="709" w:type="dxa"/>
          </w:tcPr>
          <w:p w:rsidR="0088758B" w:rsidRPr="007276D8" w:rsidRDefault="0088758B" w:rsidP="00887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88758B" w:rsidRPr="0055792E" w:rsidRDefault="0088758B" w:rsidP="0088758B">
      <w:pPr>
        <w:rPr>
          <w:sz w:val="10"/>
          <w:szCs w:val="10"/>
          <w:lang w:val="en-US"/>
        </w:rPr>
      </w:pPr>
    </w:p>
    <w:p w:rsidR="0088758B" w:rsidRPr="007276D8" w:rsidRDefault="0088758B" w:rsidP="0088758B">
      <w:pPr>
        <w:rPr>
          <w:lang w:val="en-US"/>
        </w:rPr>
      </w:pPr>
      <w:r w:rsidRPr="007276D8">
        <w:rPr>
          <w:lang w:val="en-US"/>
        </w:rPr>
        <w:t>2.</w:t>
      </w:r>
      <w:r w:rsidRPr="007276D8">
        <w:rPr>
          <w:lang w:val="en-US"/>
        </w:rPr>
        <w:tab/>
      </w:r>
      <w:r w:rsidRPr="0088758B">
        <w:rPr>
          <w:lang w:val="en-US"/>
        </w:rPr>
        <w:t>What is the purpose of the operator nameof?</w:t>
      </w:r>
    </w:p>
    <w:p w:rsidR="0088758B" w:rsidRPr="0055792E" w:rsidRDefault="0088758B" w:rsidP="0088758B">
      <w:pPr>
        <w:rPr>
          <w:sz w:val="10"/>
          <w:szCs w:val="10"/>
          <w:lang w:val="en-US"/>
        </w:rPr>
      </w:pPr>
    </w:p>
    <w:p w:rsidR="007B3E0B" w:rsidRPr="007B3E0B" w:rsidRDefault="007B3E0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sz w:val="10"/>
          <w:szCs w:val="10"/>
          <w:lang w:val="en-US"/>
        </w:rPr>
      </w:pPr>
    </w:p>
    <w:p w:rsidR="0088758B" w:rsidRPr="0088758B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  <w:r w:rsidRPr="0088758B">
        <w:rPr>
          <w:lang w:val="en-US"/>
        </w:rPr>
        <w:t xml:space="preserve">Returns the name of the </w:t>
      </w:r>
      <w:r w:rsidR="00806F61">
        <w:rPr>
          <w:lang w:val="en-US"/>
        </w:rPr>
        <w:t>referenced</w:t>
      </w:r>
      <w:r w:rsidR="00806F61" w:rsidRPr="0088758B">
        <w:rPr>
          <w:lang w:val="en-US"/>
        </w:rPr>
        <w:t xml:space="preserve"> </w:t>
      </w:r>
      <w:r w:rsidR="00806F61">
        <w:rPr>
          <w:lang w:val="en-US"/>
        </w:rPr>
        <w:t>d</w:t>
      </w:r>
      <w:r w:rsidR="00806F61" w:rsidRPr="0088758B">
        <w:rPr>
          <w:lang w:val="en-US"/>
        </w:rPr>
        <w:t xml:space="preserve">ata </w:t>
      </w:r>
      <w:r w:rsidR="00806F61">
        <w:rPr>
          <w:lang w:val="en-US"/>
        </w:rPr>
        <w:t>e</w:t>
      </w:r>
      <w:r w:rsidR="00806F61" w:rsidRPr="0088758B">
        <w:rPr>
          <w:lang w:val="en-US"/>
        </w:rPr>
        <w:t xml:space="preserve">lement </w:t>
      </w:r>
      <w:r w:rsidRPr="0088758B">
        <w:rPr>
          <w:lang w:val="en-US"/>
        </w:rPr>
        <w:t>as a string.</w:t>
      </w:r>
    </w:p>
    <w:p w:rsidR="0088758B" w:rsidRDefault="00806F61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  <w:r>
        <w:rPr>
          <w:lang w:val="en-US"/>
        </w:rPr>
        <w:t xml:space="preserve">For example: </w:t>
      </w:r>
      <w:r w:rsidR="0088758B" w:rsidRPr="0088758B">
        <w:rPr>
          <w:lang w:val="en-US"/>
        </w:rPr>
        <w:t>„customer.name“ = nameof customer.name</w:t>
      </w:r>
    </w:p>
    <w:p w:rsidR="007B3E0B" w:rsidRPr="007B3E0B" w:rsidRDefault="007B3E0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sz w:val="10"/>
          <w:szCs w:val="10"/>
          <w:lang w:val="en-US"/>
        </w:rPr>
      </w:pPr>
    </w:p>
    <w:p w:rsidR="0088758B" w:rsidRDefault="007B3E0B" w:rsidP="0088758B">
      <w:pPr>
        <w:rPr>
          <w:lang w:val="en-US"/>
        </w:rPr>
      </w:pPr>
      <w:r>
        <w:rPr>
          <w:lang w:val="en-US"/>
        </w:rPr>
        <w:tab/>
        <w:t>Excerpt from the Modeling Layout Guide</w:t>
      </w:r>
    </w:p>
    <w:p w:rsidR="007B3E0B" w:rsidRDefault="007B3E0B" w:rsidP="0088758B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3618230" cy="3002309"/>
            <wp:effectExtent l="19050" t="0" r="1270" b="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408" cy="300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58B" w:rsidRDefault="0088758B" w:rsidP="0088758B">
      <w:pPr>
        <w:ind w:left="709" w:hanging="709"/>
        <w:rPr>
          <w:lang w:val="en-US"/>
        </w:rPr>
      </w:pPr>
      <w:r w:rsidRPr="005C5E86">
        <w:rPr>
          <w:lang w:val="en-US"/>
        </w:rPr>
        <w:t>3.</w:t>
      </w:r>
      <w:r w:rsidRPr="005C5E86">
        <w:rPr>
          <w:lang w:val="en-US"/>
        </w:rPr>
        <w:tab/>
      </w:r>
      <w:r w:rsidRPr="0088758B">
        <w:rPr>
          <w:lang w:val="en-US"/>
        </w:rPr>
        <w:t>Describe briefly how to create an Option</w:t>
      </w:r>
      <w:r w:rsidR="00535AF6">
        <w:rPr>
          <w:lang w:val="en-US"/>
        </w:rPr>
        <w:t>Element for the b</w:t>
      </w:r>
      <w:r w:rsidRPr="0088758B">
        <w:rPr>
          <w:lang w:val="en-US"/>
        </w:rPr>
        <w:t xml:space="preserve">usiness </w:t>
      </w:r>
      <w:r w:rsidR="00535AF6">
        <w:rPr>
          <w:lang w:val="en-US"/>
        </w:rPr>
        <w:t>d</w:t>
      </w:r>
      <w:r w:rsidRPr="0088758B">
        <w:rPr>
          <w:lang w:val="en-US"/>
        </w:rPr>
        <w:t xml:space="preserve">ata </w:t>
      </w:r>
      <w:r w:rsidR="00535AF6">
        <w:rPr>
          <w:lang w:val="en-US"/>
        </w:rPr>
        <w:t>e</w:t>
      </w:r>
      <w:r w:rsidRPr="0088758B">
        <w:rPr>
          <w:lang w:val="en-US"/>
        </w:rPr>
        <w:t xml:space="preserve">lement </w:t>
      </w:r>
      <w:r w:rsidR="00CA7168">
        <w:rPr>
          <w:rFonts w:ascii="Courier New" w:hAnsi="Courier New" w:cs="Courier New"/>
          <w:lang w:val="en-US"/>
        </w:rPr>
        <w:t>w</w:t>
      </w:r>
      <w:r w:rsidR="00B540FB" w:rsidRPr="00B540FB">
        <w:rPr>
          <w:rFonts w:ascii="Courier New" w:hAnsi="Courier New" w:cs="Courier New"/>
          <w:lang w:val="en-US"/>
        </w:rPr>
        <w:t>eekda</w:t>
      </w:r>
      <w:r w:rsidR="004F26E4">
        <w:rPr>
          <w:rFonts w:ascii="Courier New" w:hAnsi="Courier New" w:cs="Courier New"/>
          <w:lang w:val="en-US"/>
        </w:rPr>
        <w:t>y</w:t>
      </w:r>
      <w:r w:rsidRPr="0088758B">
        <w:rPr>
          <w:lang w:val="en-US"/>
        </w:rPr>
        <w:t xml:space="preserve"> in order to dis</w:t>
      </w:r>
      <w:r w:rsidR="00535AF6">
        <w:rPr>
          <w:lang w:val="en-US"/>
        </w:rPr>
        <w:t>play it on the u</w:t>
      </w:r>
      <w:r>
        <w:rPr>
          <w:lang w:val="en-US"/>
        </w:rPr>
        <w:t xml:space="preserve">ser </w:t>
      </w:r>
      <w:r w:rsidR="00535AF6">
        <w:rPr>
          <w:lang w:val="en-US"/>
        </w:rPr>
        <w:t>i</w:t>
      </w:r>
      <w:r>
        <w:rPr>
          <w:lang w:val="en-US"/>
        </w:rPr>
        <w:t>nterface.</w:t>
      </w:r>
    </w:p>
    <w:p w:rsidR="0088758B" w:rsidRPr="0055792E" w:rsidRDefault="0088758B" w:rsidP="0088758B">
      <w:pPr>
        <w:rPr>
          <w:sz w:val="10"/>
          <w:szCs w:val="10"/>
          <w:lang w:val="en-US"/>
        </w:rPr>
      </w:pPr>
    </w:p>
    <w:p w:rsidR="0088758B" w:rsidRPr="0088758B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/>
        <w:rPr>
          <w:lang w:val="en-US"/>
        </w:rPr>
      </w:pPr>
      <w:r w:rsidRPr="0088758B">
        <w:rPr>
          <w:lang w:val="en-US"/>
        </w:rPr>
        <w:t>•</w:t>
      </w:r>
      <w:r w:rsidRPr="0088758B">
        <w:rPr>
          <w:lang w:val="en-US"/>
        </w:rPr>
        <w:tab/>
        <w:t>Create</w:t>
      </w:r>
      <w:r w:rsidR="00AE07D9">
        <w:rPr>
          <w:lang w:val="en-US"/>
        </w:rPr>
        <w:t xml:space="preserve"> a</w:t>
      </w:r>
      <w:r w:rsidRPr="0088758B">
        <w:rPr>
          <w:lang w:val="en-US"/>
        </w:rPr>
        <w:t xml:space="preserve"> </w:t>
      </w:r>
      <w:r w:rsidR="00E62B7A">
        <w:rPr>
          <w:lang w:val="en-US"/>
        </w:rPr>
        <w:t>d</w:t>
      </w:r>
      <w:r w:rsidRPr="0088758B">
        <w:rPr>
          <w:lang w:val="en-US"/>
        </w:rPr>
        <w:t xml:space="preserve">ata </w:t>
      </w:r>
      <w:r w:rsidR="00E62B7A">
        <w:rPr>
          <w:lang w:val="en-US"/>
        </w:rPr>
        <w:t>e</w:t>
      </w:r>
      <w:r w:rsidRPr="0088758B">
        <w:rPr>
          <w:lang w:val="en-US"/>
        </w:rPr>
        <w:t xml:space="preserve">lement </w:t>
      </w:r>
      <w:r w:rsidR="00B540FB" w:rsidRPr="00B540FB">
        <w:rPr>
          <w:rFonts w:ascii="Courier New" w:hAnsi="Courier New" w:cs="Courier New"/>
          <w:lang w:val="en-US"/>
        </w:rPr>
        <w:t>UI_weekday</w:t>
      </w:r>
      <w:r w:rsidR="00AE07D9">
        <w:rPr>
          <w:lang w:val="en-US"/>
        </w:rPr>
        <w:t xml:space="preserve"> </w:t>
      </w:r>
      <w:r w:rsidRPr="0088758B">
        <w:rPr>
          <w:lang w:val="en-US"/>
        </w:rPr>
        <w:t xml:space="preserve">of type </w:t>
      </w:r>
      <w:r w:rsidR="00B540FB" w:rsidRPr="00B540FB">
        <w:rPr>
          <w:lang w:val="en-US"/>
        </w:rPr>
        <w:t>OptionElement</w:t>
      </w:r>
      <w:r w:rsidR="00AE07D9">
        <w:rPr>
          <w:lang w:val="en-US"/>
        </w:rPr>
        <w:t xml:space="preserve"> in the Layout package</w:t>
      </w:r>
    </w:p>
    <w:p w:rsidR="00943E52" w:rsidRDefault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36" w:hanging="585"/>
        <w:rPr>
          <w:lang w:val="en-US"/>
        </w:rPr>
      </w:pPr>
      <w:r w:rsidRPr="0088758B">
        <w:rPr>
          <w:lang w:val="en-US"/>
        </w:rPr>
        <w:t>•</w:t>
      </w:r>
      <w:r w:rsidRPr="0088758B">
        <w:rPr>
          <w:lang w:val="en-US"/>
        </w:rPr>
        <w:tab/>
        <w:t xml:space="preserve">Set </w:t>
      </w:r>
      <w:r w:rsidR="00C14AE6">
        <w:rPr>
          <w:lang w:val="en-US"/>
        </w:rPr>
        <w:t>required</w:t>
      </w:r>
      <w:r w:rsidRPr="0088758B">
        <w:rPr>
          <w:lang w:val="en-US"/>
        </w:rPr>
        <w:t xml:space="preserve"> attributes in the </w:t>
      </w:r>
      <w:r w:rsidR="00AE07D9">
        <w:rPr>
          <w:lang w:val="en-US"/>
        </w:rPr>
        <w:t>L</w:t>
      </w:r>
      <w:r w:rsidRPr="0088758B">
        <w:rPr>
          <w:lang w:val="en-US"/>
        </w:rPr>
        <w:t>ayout</w:t>
      </w:r>
      <w:r w:rsidR="00E62B7A">
        <w:rPr>
          <w:lang w:val="en-US"/>
        </w:rPr>
        <w:t xml:space="preserve"> rule</w:t>
      </w:r>
      <w:r w:rsidR="00806F61">
        <w:rPr>
          <w:lang w:val="en-US"/>
        </w:rPr>
        <w:t xml:space="preserve"> (e.g. </w:t>
      </w:r>
      <w:r w:rsidR="00806F61" w:rsidRPr="00E05535">
        <w:rPr>
          <w:rFonts w:ascii="Courier New" w:hAnsi="Courier New" w:cs="Courier New"/>
          <w:lang w:val="en-US"/>
        </w:rPr>
        <w:t>labelKe</w:t>
      </w:r>
      <w:r w:rsidR="00806F61">
        <w:rPr>
          <w:rFonts w:ascii="Courier New" w:hAnsi="Courier New" w:cs="Courier New"/>
          <w:lang w:val="en-US"/>
        </w:rPr>
        <w:t>y</w:t>
      </w:r>
      <w:r w:rsidR="00AE07D9">
        <w:rPr>
          <w:rFonts w:ascii="Courier New" w:hAnsi="Courier New" w:cs="Courier New"/>
          <w:lang w:val="en-US"/>
        </w:rPr>
        <w:t>,</w:t>
      </w:r>
      <w:r w:rsidR="000E51E1">
        <w:rPr>
          <w:rFonts w:ascii="Courier New" w:hAnsi="Courier New" w:cs="Courier New"/>
          <w:lang w:val="en-US"/>
        </w:rPr>
        <w:t xml:space="preserve"> </w:t>
      </w:r>
      <w:r w:rsidR="00AE07D9" w:rsidRPr="00AE07D9">
        <w:rPr>
          <w:rFonts w:ascii="Courier New" w:hAnsi="Courier New" w:cs="Courier New"/>
          <w:lang w:val="en-US"/>
        </w:rPr>
        <w:t>nameOfReferencedContainer</w:t>
      </w:r>
      <w:r w:rsidR="00806F61">
        <w:rPr>
          <w:lang w:val="en-US"/>
        </w:rPr>
        <w:t>)</w:t>
      </w:r>
    </w:p>
    <w:p w:rsidR="00943E52" w:rsidRDefault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36" w:hanging="585"/>
        <w:rPr>
          <w:lang w:val="en-US"/>
        </w:rPr>
      </w:pPr>
      <w:r w:rsidRPr="0088758B">
        <w:rPr>
          <w:lang w:val="en-US"/>
        </w:rPr>
        <w:t>•</w:t>
      </w:r>
      <w:r w:rsidRPr="0088758B">
        <w:rPr>
          <w:lang w:val="en-US"/>
        </w:rPr>
        <w:tab/>
        <w:t xml:space="preserve">Create </w:t>
      </w:r>
      <w:r w:rsidR="00E62B7A">
        <w:rPr>
          <w:lang w:val="en-US"/>
        </w:rPr>
        <w:t>a</w:t>
      </w:r>
      <w:r w:rsidR="00AE07D9">
        <w:rPr>
          <w:lang w:val="en-US"/>
        </w:rPr>
        <w:t xml:space="preserve"> data element </w:t>
      </w:r>
      <w:r w:rsidR="00B540FB" w:rsidRPr="00B540FB">
        <w:rPr>
          <w:rFonts w:ascii="Courier New" w:hAnsi="Courier New" w:cs="Courier New"/>
          <w:lang w:val="en-US"/>
        </w:rPr>
        <w:t>weekday_options</w:t>
      </w:r>
      <w:r w:rsidR="00E62B7A">
        <w:rPr>
          <w:lang w:val="en-US"/>
        </w:rPr>
        <w:t xml:space="preserve"> </w:t>
      </w:r>
      <w:r w:rsidR="00AE07D9">
        <w:rPr>
          <w:lang w:val="en-US"/>
        </w:rPr>
        <w:t xml:space="preserve">of type </w:t>
      </w:r>
      <w:r w:rsidRPr="0088758B">
        <w:rPr>
          <w:lang w:val="en-US"/>
        </w:rPr>
        <w:t xml:space="preserve">Option List </w:t>
      </w:r>
      <w:r w:rsidR="000E51E1">
        <w:rPr>
          <w:lang w:val="en-US"/>
        </w:rPr>
        <w:t>defining the possible options (</w:t>
      </w:r>
      <w:r w:rsidR="00AE07D9">
        <w:rPr>
          <w:lang w:val="en-US"/>
        </w:rPr>
        <w:t xml:space="preserve">Monday, Tuesday, </w:t>
      </w:r>
      <w:r w:rsidR="00B62950">
        <w:rPr>
          <w:lang w:val="en-US"/>
        </w:rPr>
        <w:t>…</w:t>
      </w:r>
      <w:r w:rsidR="00AE07D9">
        <w:rPr>
          <w:lang w:val="en-US"/>
        </w:rPr>
        <w:t>)</w:t>
      </w:r>
      <w:r w:rsidR="00806F61">
        <w:rPr>
          <w:lang w:val="en-US"/>
        </w:rPr>
        <w:t xml:space="preserve"> </w:t>
      </w:r>
      <w:r w:rsidR="00B62950">
        <w:rPr>
          <w:lang w:val="en-US"/>
        </w:rPr>
        <w:t>at</w:t>
      </w:r>
      <w:r w:rsidR="000E51E1">
        <w:rPr>
          <w:lang w:val="en-US"/>
        </w:rPr>
        <w:t xml:space="preserve"> rule model level</w:t>
      </w:r>
    </w:p>
    <w:p w:rsidR="0088758B" w:rsidRPr="0088758B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/>
        <w:rPr>
          <w:lang w:val="en-US"/>
        </w:rPr>
      </w:pPr>
      <w:r w:rsidRPr="0088758B">
        <w:rPr>
          <w:lang w:val="en-US"/>
        </w:rPr>
        <w:t>•</w:t>
      </w:r>
      <w:r w:rsidRPr="0088758B">
        <w:rPr>
          <w:lang w:val="en-US"/>
        </w:rPr>
        <w:tab/>
      </w:r>
      <w:r w:rsidR="004F26E4" w:rsidRPr="004F26E4">
        <w:rPr>
          <w:lang w:val="en-US"/>
        </w:rPr>
        <w:t xml:space="preserve"> </w:t>
      </w:r>
      <w:r w:rsidR="004F26E4" w:rsidRPr="0088758B">
        <w:rPr>
          <w:lang w:val="en-US"/>
        </w:rPr>
        <w:t xml:space="preserve">Reference </w:t>
      </w:r>
      <w:r w:rsidR="004F26E4">
        <w:rPr>
          <w:lang w:val="en-US"/>
        </w:rPr>
        <w:t xml:space="preserve">the </w:t>
      </w:r>
      <w:r w:rsidR="004F26E4" w:rsidRPr="00B62950">
        <w:rPr>
          <w:lang w:val="en-US"/>
        </w:rPr>
        <w:t>Option List</w:t>
      </w:r>
      <w:r w:rsidR="004F26E4">
        <w:rPr>
          <w:rFonts w:ascii="Courier New" w:hAnsi="Courier New" w:cs="Courier New"/>
          <w:lang w:val="en-US"/>
        </w:rPr>
        <w:t xml:space="preserve"> weekday_options</w:t>
      </w:r>
      <w:r w:rsidR="004F26E4">
        <w:rPr>
          <w:lang w:val="en-US"/>
        </w:rPr>
        <w:t xml:space="preserve"> to the Option</w:t>
      </w:r>
      <w:r w:rsidR="004F26E4" w:rsidRPr="00B62950">
        <w:rPr>
          <w:lang w:val="en-US"/>
        </w:rPr>
        <w:t>Element</w:t>
      </w:r>
      <w:r w:rsidR="004F26E4">
        <w:rPr>
          <w:lang w:val="en-US"/>
        </w:rPr>
        <w:t xml:space="preserve"> </w:t>
      </w:r>
      <w:r w:rsidR="004F26E4" w:rsidRPr="00AE07D9">
        <w:rPr>
          <w:rFonts w:ascii="Courier New" w:hAnsi="Courier New" w:cs="Courier New"/>
          <w:lang w:val="en-US"/>
        </w:rPr>
        <w:t>UI_weekday</w:t>
      </w:r>
      <w:r w:rsidR="004F26E4">
        <w:rPr>
          <w:lang w:val="en-US"/>
        </w:rPr>
        <w:t xml:space="preserve"> (use attribute: </w:t>
      </w:r>
      <w:r w:rsidR="004F26E4" w:rsidRPr="00C14AE6">
        <w:rPr>
          <w:rFonts w:ascii="Courier New" w:hAnsi="Courier New" w:cs="Courier New"/>
          <w:lang w:val="en-US"/>
        </w:rPr>
        <w:t>nameOfReferencedOptionCollection</w:t>
      </w:r>
      <w:r w:rsidR="004F26E4" w:rsidRPr="0088758B">
        <w:rPr>
          <w:lang w:val="en-US"/>
        </w:rPr>
        <w:t>)</w:t>
      </w:r>
    </w:p>
    <w:p w:rsidR="00943E52" w:rsidRDefault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/>
        <w:rPr>
          <w:lang w:val="en-US"/>
        </w:rPr>
      </w:pPr>
      <w:r w:rsidRPr="0088758B">
        <w:rPr>
          <w:lang w:val="en-US"/>
        </w:rPr>
        <w:t>•</w:t>
      </w:r>
      <w:r w:rsidRPr="0088758B">
        <w:rPr>
          <w:lang w:val="en-US"/>
        </w:rPr>
        <w:tab/>
      </w:r>
      <w:r w:rsidR="004F26E4">
        <w:rPr>
          <w:lang w:val="en-US"/>
        </w:rPr>
        <w:t xml:space="preserve">Bind the chosen </w:t>
      </w:r>
      <w:r w:rsidR="00CA7168">
        <w:rPr>
          <w:lang w:val="en-US"/>
        </w:rPr>
        <w:t>option</w:t>
      </w:r>
      <w:r w:rsidR="004F26E4">
        <w:rPr>
          <w:lang w:val="en-US"/>
        </w:rPr>
        <w:t xml:space="preserve"> to the business data element </w:t>
      </w:r>
      <w:r w:rsidR="00CA7168">
        <w:rPr>
          <w:rFonts w:ascii="Courier New" w:hAnsi="Courier New" w:cs="Courier New"/>
          <w:lang w:val="en-US"/>
        </w:rPr>
        <w:t>w</w:t>
      </w:r>
      <w:r w:rsidR="00B540FB" w:rsidRPr="00B540FB">
        <w:rPr>
          <w:rFonts w:ascii="Courier New" w:hAnsi="Courier New" w:cs="Courier New"/>
          <w:lang w:val="en-US"/>
        </w:rPr>
        <w:t>eekday</w:t>
      </w:r>
      <w:r w:rsidR="004F26E4">
        <w:rPr>
          <w:lang w:val="en-US"/>
        </w:rPr>
        <w:t xml:space="preserve"> using the attribute </w:t>
      </w:r>
      <w:r w:rsidR="00B540FB" w:rsidRPr="00B540FB">
        <w:rPr>
          <w:rFonts w:ascii="Courier New" w:hAnsi="Courier New" w:cs="Courier New"/>
          <w:lang w:val="en-US"/>
        </w:rPr>
        <w:t>nameOfReferencedDataElement</w:t>
      </w:r>
      <w:r w:rsidR="004F26E4" w:rsidRPr="004F26E4">
        <w:rPr>
          <w:lang w:val="en-US"/>
        </w:rPr>
        <w:t xml:space="preserve"> </w:t>
      </w:r>
      <w:r w:rsidR="004F26E4">
        <w:rPr>
          <w:lang w:val="en-US"/>
        </w:rPr>
        <w:t xml:space="preserve">at the OptionElement </w:t>
      </w:r>
      <w:r w:rsidR="004F26E4" w:rsidRPr="00AE07D9">
        <w:rPr>
          <w:rFonts w:ascii="Courier New" w:hAnsi="Courier New" w:cs="Courier New"/>
          <w:lang w:val="en-US"/>
        </w:rPr>
        <w:t>UI_weekday</w:t>
      </w:r>
      <w:r w:rsidR="004F26E4">
        <w:rPr>
          <w:lang w:val="en-US"/>
        </w:rPr>
        <w:t xml:space="preserve"> </w:t>
      </w:r>
    </w:p>
    <w:p w:rsidR="00D91BD2" w:rsidRPr="007276D8" w:rsidRDefault="00D91BD2" w:rsidP="00D91BD2">
      <w:pPr>
        <w:spacing w:before="0" w:after="0"/>
        <w:rPr>
          <w:lang w:val="en-US"/>
        </w:rPr>
      </w:pPr>
    </w:p>
    <w:p w:rsidR="000F052A" w:rsidRPr="00D91BD2" w:rsidRDefault="000F052A" w:rsidP="000F052A">
      <w:pPr>
        <w:rPr>
          <w:lang w:val="en-US"/>
        </w:rPr>
      </w:pPr>
    </w:p>
    <w:p w:rsidR="000F052A" w:rsidRPr="00D91BD2" w:rsidRDefault="00D91BD2" w:rsidP="000F052A">
      <w:pPr>
        <w:pStyle w:val="Thema"/>
      </w:pPr>
      <w:r w:rsidRPr="00D91BD2">
        <w:t xml:space="preserve">Solution: </w:t>
      </w:r>
      <w:r w:rsidR="001072EB" w:rsidRPr="00D703AA">
        <w:t xml:space="preserve">Modeling EU RENT </w:t>
      </w:r>
      <w:r w:rsidR="00C14AE6">
        <w:t>Basic</w:t>
      </w:r>
      <w:r w:rsidR="001072EB" w:rsidRPr="00D703AA">
        <w:t xml:space="preserve"> Layout Elements</w:t>
      </w:r>
    </w:p>
    <w:p w:rsidR="000F052A" w:rsidRPr="00D91BD2" w:rsidRDefault="000F052A" w:rsidP="000F052A">
      <w:pPr>
        <w:rPr>
          <w:lang w:val="en-US"/>
        </w:rPr>
      </w:pPr>
    </w:p>
    <w:p w:rsidR="001072EB" w:rsidRPr="001072EB" w:rsidRDefault="00C14AE6" w:rsidP="001072EB">
      <w:pPr>
        <w:rPr>
          <w:lang w:val="en-US"/>
        </w:rPr>
      </w:pPr>
      <w:r>
        <w:rPr>
          <w:lang w:val="en-US"/>
        </w:rPr>
        <w:t>Project Explorer</w:t>
      </w:r>
    </w:p>
    <w:p w:rsidR="001072EB" w:rsidRDefault="000641EA" w:rsidP="000F052A">
      <w:pPr>
        <w:rPr>
          <w:lang w:val="en-US"/>
        </w:rPr>
      </w:pPr>
      <w:r>
        <w:rPr>
          <w:noProof/>
        </w:rPr>
        <w:drawing>
          <wp:inline distT="0" distB="0" distL="0" distR="0">
            <wp:extent cx="3618230" cy="3427095"/>
            <wp:effectExtent l="19050" t="0" r="127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2EB" w:rsidRDefault="001072EB" w:rsidP="000F052A">
      <w:pPr>
        <w:rPr>
          <w:lang w:val="en-US"/>
        </w:rPr>
      </w:pPr>
    </w:p>
    <w:p w:rsidR="000F052A" w:rsidRPr="00D703AA" w:rsidRDefault="00C14AE6" w:rsidP="000F052A">
      <w:pPr>
        <w:rPr>
          <w:lang w:val="en-US"/>
        </w:rPr>
      </w:pPr>
      <w:r>
        <w:rPr>
          <w:lang w:val="en-US"/>
        </w:rPr>
        <w:t xml:space="preserve">Layout </w:t>
      </w:r>
      <w:r w:rsidR="00D91BD2" w:rsidRPr="00D703AA">
        <w:rPr>
          <w:lang w:val="en-US"/>
        </w:rPr>
        <w:t>Rule</w:t>
      </w:r>
      <w:r>
        <w:rPr>
          <w:lang w:val="en-US"/>
        </w:rPr>
        <w:t>s</w:t>
      </w:r>
    </w:p>
    <w:p w:rsidR="001072EB" w:rsidRDefault="000641EA" w:rsidP="000F052A">
      <w:r w:rsidRPr="000641EA">
        <w:rPr>
          <w:noProof/>
        </w:rPr>
        <w:drawing>
          <wp:inline distT="0" distB="0" distL="0" distR="0">
            <wp:extent cx="6229656" cy="2341916"/>
            <wp:effectExtent l="19050" t="0" r="0" b="0"/>
            <wp:docPr id="5" name="Bild 1" descr="Rule Integration  EURentAppEURentAppLayoutSTART_Layoutvrrule  Visual Rules Mod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le Integration  EURentAppEURentAppLayoutSTART_Layoutvrrule  Visual Rules Model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321" cy="234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73B" w:rsidRDefault="009F473B" w:rsidP="000F052A">
      <w:pPr>
        <w:rPr>
          <w:lang w:val="en-US"/>
        </w:rPr>
      </w:pPr>
    </w:p>
    <w:p w:rsidR="00170BC0" w:rsidRDefault="00170BC0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:rsidR="001072EB" w:rsidRPr="007B3E0B" w:rsidRDefault="007B3E0B" w:rsidP="000F052A">
      <w:pPr>
        <w:rPr>
          <w:lang w:val="en-US"/>
        </w:rPr>
      </w:pPr>
      <w:r w:rsidRPr="007B3E0B">
        <w:rPr>
          <w:lang w:val="en-US"/>
        </w:rPr>
        <w:lastRenderedPageBreak/>
        <w:t>Business Rule to calculate the price</w:t>
      </w:r>
    </w:p>
    <w:p w:rsidR="007B3E0B" w:rsidRPr="007B3E0B" w:rsidRDefault="00170BC0" w:rsidP="000F052A">
      <w:pPr>
        <w:rPr>
          <w:lang w:val="en-US"/>
        </w:rPr>
      </w:pPr>
      <w:r>
        <w:rPr>
          <w:noProof/>
        </w:rPr>
        <w:drawing>
          <wp:inline distT="0" distB="0" distL="0" distR="0">
            <wp:extent cx="6130939" cy="2170878"/>
            <wp:effectExtent l="19050" t="0" r="3161" b="0"/>
            <wp:docPr id="6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975" cy="2181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B3E0B" w:rsidRPr="007B3E0B" w:rsidSect="0034660C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40" w:code="9"/>
      <w:pgMar w:top="1525" w:right="1134" w:bottom="1134" w:left="1418" w:header="794" w:footer="567" w:gutter="0"/>
      <w:cols w:space="284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2DF" w:rsidRDefault="009562DF">
      <w:pPr>
        <w:spacing w:before="0" w:after="0"/>
      </w:pPr>
      <w:r>
        <w:separator/>
      </w:r>
    </w:p>
  </w:endnote>
  <w:endnote w:type="continuationSeparator" w:id="0">
    <w:p w:rsidR="009562DF" w:rsidRDefault="009562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Pr="00456D0E" w:rsidRDefault="00456D0E" w:rsidP="004A7880">
    <w:pPr>
      <w:pStyle w:val="Fuzeile"/>
      <w:tabs>
        <w:tab w:val="clear" w:pos="4820"/>
        <w:tab w:val="center" w:pos="8789"/>
      </w:tabs>
      <w:rPr>
        <w:rFonts w:cs="Arial"/>
      </w:rPr>
    </w:pPr>
    <w:r w:rsidRPr="001D7A46">
      <w:rPr>
        <w:rFonts w:cs="Arial"/>
      </w:rPr>
      <w:t xml:space="preserve">© Bosch </w:t>
    </w:r>
    <w:r w:rsidR="0034660C">
      <w:rPr>
        <w:rFonts w:cs="Arial"/>
      </w:rPr>
      <w:t>Financial Software</w:t>
    </w:r>
    <w:r w:rsidRPr="001D7A46">
      <w:rPr>
        <w:rFonts w:cs="Arial"/>
      </w:rPr>
      <w:t xml:space="preserve"> GmbH</w:t>
    </w:r>
    <w:r w:rsidR="004A7880">
      <w:rPr>
        <w:rFonts w:cs="Arial"/>
      </w:rPr>
      <w:tab/>
    </w:r>
    <w:r w:rsidR="00943E52"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PAGE </w:instrText>
    </w:r>
    <w:r w:rsidR="00943E52" w:rsidRPr="001D7A46">
      <w:rPr>
        <w:rStyle w:val="Seitenzahl"/>
        <w:rFonts w:cs="Arial"/>
      </w:rPr>
      <w:fldChar w:fldCharType="separate"/>
    </w:r>
    <w:r w:rsidR="00E2758E">
      <w:rPr>
        <w:rStyle w:val="Seitenzahl"/>
        <w:rFonts w:cs="Arial"/>
        <w:noProof/>
      </w:rPr>
      <w:t>1</w:t>
    </w:r>
    <w:r w:rsidR="00943E52" w:rsidRPr="001D7A46">
      <w:rPr>
        <w:rStyle w:val="Seitenzahl"/>
        <w:rFonts w:cs="Arial"/>
      </w:rPr>
      <w:fldChar w:fldCharType="end"/>
    </w:r>
    <w:r w:rsidR="007276D8">
      <w:rPr>
        <w:rStyle w:val="Seitenzahl"/>
        <w:rFonts w:cs="Arial"/>
      </w:rPr>
      <w:t xml:space="preserve"> </w:t>
    </w:r>
    <w:r w:rsidRPr="001D7A46">
      <w:rPr>
        <w:rStyle w:val="Seitenzahl"/>
        <w:rFonts w:cs="Arial"/>
      </w:rPr>
      <w:t xml:space="preserve">/ </w:t>
    </w:r>
    <w:r w:rsidR="00943E52"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NUMPAGES </w:instrText>
    </w:r>
    <w:r w:rsidR="00943E52" w:rsidRPr="001D7A46">
      <w:rPr>
        <w:rStyle w:val="Seitenzahl"/>
        <w:rFonts w:cs="Arial"/>
      </w:rPr>
      <w:fldChar w:fldCharType="separate"/>
    </w:r>
    <w:r w:rsidR="00E2758E">
      <w:rPr>
        <w:rStyle w:val="Seitenzahl"/>
        <w:rFonts w:cs="Arial"/>
        <w:noProof/>
      </w:rPr>
      <w:t>6</w:t>
    </w:r>
    <w:r w:rsidR="00943E52" w:rsidRPr="001D7A46">
      <w:rPr>
        <w:rStyle w:val="Seitenzahl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Pr="00DC6BFC" w:rsidRDefault="0004364C" w:rsidP="00DC6BFC">
    <w:pPr>
      <w:pStyle w:val="Fuzeile"/>
      <w:jc w:val="center"/>
      <w:rPr>
        <w:sz w:val="18"/>
        <w:szCs w:val="18"/>
      </w:rPr>
    </w:pPr>
    <w:r w:rsidRPr="00DC6BFC">
      <w:rPr>
        <w:sz w:val="18"/>
        <w:szCs w:val="18"/>
      </w:rPr>
      <w:t xml:space="preserve">Seite </w:t>
    </w:r>
    <w:r w:rsidR="00943E52" w:rsidRPr="00DC6BFC">
      <w:rPr>
        <w:sz w:val="18"/>
        <w:szCs w:val="18"/>
      </w:rPr>
      <w:fldChar w:fldCharType="begin"/>
    </w:r>
    <w:r w:rsidRPr="00DC6BFC">
      <w:rPr>
        <w:sz w:val="18"/>
        <w:szCs w:val="18"/>
      </w:rPr>
      <w:instrText xml:space="preserve"> PAGE   \* MERGEFORMAT </w:instrText>
    </w:r>
    <w:r w:rsidR="00943E52" w:rsidRPr="00DC6B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="00943E52" w:rsidRPr="00DC6BFC">
      <w:rPr>
        <w:sz w:val="18"/>
        <w:szCs w:val="18"/>
      </w:rPr>
      <w:fldChar w:fldCharType="end"/>
    </w:r>
    <w:r w:rsidRPr="00DC6BFC">
      <w:rPr>
        <w:sz w:val="18"/>
        <w:szCs w:val="18"/>
      </w:rPr>
      <w:t xml:space="preserve"> von </w:t>
    </w:r>
    <w:r w:rsidR="009562DF">
      <w:fldChar w:fldCharType="begin"/>
    </w:r>
    <w:r w:rsidR="009562DF">
      <w:instrText xml:space="preserve"> NUMPAGES   \* MERGEFORMAT </w:instrText>
    </w:r>
    <w:r w:rsidR="009562DF">
      <w:fldChar w:fldCharType="separate"/>
    </w:r>
    <w:r w:rsidR="00943E52" w:rsidRPr="00943E52">
      <w:rPr>
        <w:noProof/>
        <w:sz w:val="18"/>
        <w:szCs w:val="18"/>
      </w:rPr>
      <w:t>6</w:t>
    </w:r>
    <w:r w:rsidR="009562DF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2DF" w:rsidRDefault="009562DF">
      <w:pPr>
        <w:spacing w:before="0" w:after="0"/>
      </w:pPr>
      <w:r>
        <w:separator/>
      </w:r>
    </w:p>
  </w:footnote>
  <w:footnote w:type="continuationSeparator" w:id="0">
    <w:p w:rsidR="009562DF" w:rsidRDefault="009562D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D0E" w:rsidRPr="000F052A" w:rsidRDefault="00456D0E" w:rsidP="00456D0E">
    <w:pPr>
      <w:pStyle w:val="Kopfzeile"/>
      <w:rPr>
        <w:noProof/>
        <w:sz w:val="40"/>
        <w:szCs w:val="48"/>
        <w:lang w:val="en-US"/>
      </w:rPr>
    </w:pPr>
    <w:r>
      <w:rPr>
        <w:noProof/>
        <w:sz w:val="40"/>
        <w:szCs w:val="4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5368290</wp:posOffset>
          </wp:positionH>
          <wp:positionV relativeFrom="page">
            <wp:posOffset>407035</wp:posOffset>
          </wp:positionV>
          <wp:extent cx="1616710" cy="396240"/>
          <wp:effectExtent l="19050" t="0" r="2540" b="0"/>
          <wp:wrapSquare wrapText="bothSides"/>
          <wp:docPr id="280" name="Bild 280" descr="bosch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0" descr="bosch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710" cy="396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42EB">
      <w:rPr>
        <w:noProof/>
        <w:sz w:val="40"/>
        <w:szCs w:val="48"/>
      </w:rPr>
      <w:t>DAF</w:t>
    </w:r>
    <w:r w:rsidRPr="000F052A">
      <w:rPr>
        <w:noProof/>
        <w:sz w:val="40"/>
        <w:szCs w:val="48"/>
        <w:lang w:val="en-US"/>
      </w:rPr>
      <w:t xml:space="preserve"> </w:t>
    </w:r>
    <w:r w:rsidR="006A3794">
      <w:rPr>
        <w:noProof/>
        <w:sz w:val="40"/>
        <w:szCs w:val="48"/>
        <w:lang w:val="en-US"/>
      </w:rPr>
      <w:t>Modeling</w:t>
    </w:r>
    <w:r w:rsidRPr="000F052A">
      <w:rPr>
        <w:noProof/>
        <w:sz w:val="40"/>
        <w:szCs w:val="48"/>
        <w:lang w:val="en-US"/>
      </w:rPr>
      <w:t xml:space="preserve"> Training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Default="0004364C" w:rsidP="009C7911">
    <w:pPr>
      <w:pStyle w:val="Kopftitel"/>
    </w:pPr>
    <w:r w:rsidRPr="002079B8">
      <w:t>Agenda</w:t>
    </w:r>
    <w:r w:rsidR="00EF15D6">
      <w:rPr>
        <w:noProof/>
      </w:rPr>
      <w:drawing>
        <wp:anchor distT="0" distB="0" distL="114300" distR="114300" simplePos="0" relativeHeight="251656704" behindDoc="0" locked="1" layoutInCell="1" allowOverlap="1">
          <wp:simplePos x="0" y="0"/>
          <wp:positionH relativeFrom="page">
            <wp:posOffset>5418455</wp:posOffset>
          </wp:positionH>
          <wp:positionV relativeFrom="page">
            <wp:posOffset>514985</wp:posOffset>
          </wp:positionV>
          <wp:extent cx="1630680" cy="1026160"/>
          <wp:effectExtent l="19050" t="0" r="7620" b="0"/>
          <wp:wrapSquare wrapText="bothSides"/>
          <wp:docPr id="271" name="Bild 271" descr="innovationsBG-RGB-trans-BBgro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1" descr="innovationsBG-RGB-trans-BBgroess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1026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442C17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A23C4"/>
    <w:multiLevelType w:val="hybridMultilevel"/>
    <w:tmpl w:val="115C3D26"/>
    <w:lvl w:ilvl="0" w:tplc="5C442912">
      <w:start w:val="1"/>
      <w:numFmt w:val="decimal"/>
      <w:pStyle w:val="Nummer"/>
      <w:lvlText w:val="%1"/>
      <w:lvlJc w:val="left"/>
      <w:pPr>
        <w:ind w:left="720" w:hanging="360"/>
      </w:pPr>
      <w:rPr>
        <w:rFonts w:ascii="Bosch Office Sans" w:hAnsi="Bosch Office Sans" w:hint="default"/>
        <w:b w:val="0"/>
        <w:i w:val="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BD1"/>
    <w:multiLevelType w:val="singleLevel"/>
    <w:tmpl w:val="38A81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6B0BB8"/>
    <w:multiLevelType w:val="hybridMultilevel"/>
    <w:tmpl w:val="760AB7B2"/>
    <w:lvl w:ilvl="0" w:tplc="04070017">
      <w:start w:val="1"/>
      <w:numFmt w:val="lowerLetter"/>
      <w:lvlText w:val="%1)"/>
      <w:lvlJc w:val="left"/>
      <w:pPr>
        <w:ind w:left="1215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B09D2"/>
    <w:multiLevelType w:val="hybridMultilevel"/>
    <w:tmpl w:val="C49E7A28"/>
    <w:lvl w:ilvl="0" w:tplc="6FF20B88">
      <w:start w:val="3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40AC3823"/>
    <w:multiLevelType w:val="hybridMultilevel"/>
    <w:tmpl w:val="C00C12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CF777E"/>
    <w:multiLevelType w:val="hybridMultilevel"/>
    <w:tmpl w:val="DA06C564"/>
    <w:lvl w:ilvl="0" w:tplc="04070017">
      <w:start w:val="1"/>
      <w:numFmt w:val="lowerLetter"/>
      <w:lvlText w:val="%1)"/>
      <w:lvlJc w:val="left"/>
      <w:pPr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5613D3F"/>
    <w:multiLevelType w:val="hybridMultilevel"/>
    <w:tmpl w:val="CA442D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02BEB"/>
    <w:multiLevelType w:val="hybridMultilevel"/>
    <w:tmpl w:val="8BF854FE"/>
    <w:lvl w:ilvl="0" w:tplc="37D2FADC">
      <w:start w:val="1"/>
      <w:numFmt w:val="lowerLetter"/>
      <w:lvlText w:val="%1."/>
      <w:lvlJc w:val="left"/>
      <w:pPr>
        <w:ind w:left="1215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934EE"/>
    <w:multiLevelType w:val="hybridMultilevel"/>
    <w:tmpl w:val="18167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A838A4">
      <w:start w:val="1"/>
      <w:numFmt w:val="lowerLetter"/>
      <w:lvlText w:val="%2."/>
      <w:lvlJc w:val="left"/>
      <w:pPr>
        <w:ind w:left="1440" w:hanging="360"/>
      </w:pPr>
      <w:rPr>
        <w:rFonts w:ascii="Bosch Office Sans" w:hAnsi="Bosch Office San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B482E"/>
    <w:multiLevelType w:val="hybridMultilevel"/>
    <w:tmpl w:val="A9D60ADC"/>
    <w:lvl w:ilvl="0" w:tplc="04070017">
      <w:start w:val="1"/>
      <w:numFmt w:val="lowerLetter"/>
      <w:lvlText w:val="%1)"/>
      <w:lvlJc w:val="left"/>
      <w:pPr>
        <w:ind w:left="1215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D6AB7"/>
    <w:multiLevelType w:val="hybridMultilevel"/>
    <w:tmpl w:val="55B0A1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  <w:num w:numId="12">
    <w:abstractNumId w:val="9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brina Merle">
    <w15:presenceInfo w15:providerId="AD" w15:userId="S-1-5-21-365938489-4059070996-2237663594-11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52A"/>
    <w:rsid w:val="00001D83"/>
    <w:rsid w:val="00003361"/>
    <w:rsid w:val="00031C3A"/>
    <w:rsid w:val="00032F7A"/>
    <w:rsid w:val="0004364C"/>
    <w:rsid w:val="0005640E"/>
    <w:rsid w:val="000641EA"/>
    <w:rsid w:val="00070995"/>
    <w:rsid w:val="00075AF0"/>
    <w:rsid w:val="000779EC"/>
    <w:rsid w:val="00084E95"/>
    <w:rsid w:val="000B4B46"/>
    <w:rsid w:val="000C5FB5"/>
    <w:rsid w:val="000D0EEA"/>
    <w:rsid w:val="000E2FAC"/>
    <w:rsid w:val="000E51E1"/>
    <w:rsid w:val="000F052A"/>
    <w:rsid w:val="00100B9D"/>
    <w:rsid w:val="00106DAA"/>
    <w:rsid w:val="001072EB"/>
    <w:rsid w:val="001106AD"/>
    <w:rsid w:val="00122D5E"/>
    <w:rsid w:val="00152AEA"/>
    <w:rsid w:val="00167920"/>
    <w:rsid w:val="0017052A"/>
    <w:rsid w:val="00170BC0"/>
    <w:rsid w:val="00175E65"/>
    <w:rsid w:val="00191907"/>
    <w:rsid w:val="001927EC"/>
    <w:rsid w:val="00193783"/>
    <w:rsid w:val="0019660E"/>
    <w:rsid w:val="001B11C0"/>
    <w:rsid w:val="001B57BD"/>
    <w:rsid w:val="001B7830"/>
    <w:rsid w:val="001C2597"/>
    <w:rsid w:val="001F6B17"/>
    <w:rsid w:val="00200954"/>
    <w:rsid w:val="00203C66"/>
    <w:rsid w:val="00206D1D"/>
    <w:rsid w:val="002079B8"/>
    <w:rsid w:val="00207DA0"/>
    <w:rsid w:val="002208DF"/>
    <w:rsid w:val="00220A7F"/>
    <w:rsid w:val="00230CD6"/>
    <w:rsid w:val="00240089"/>
    <w:rsid w:val="0024110B"/>
    <w:rsid w:val="002518F7"/>
    <w:rsid w:val="00273451"/>
    <w:rsid w:val="0027428E"/>
    <w:rsid w:val="00282FE5"/>
    <w:rsid w:val="00297289"/>
    <w:rsid w:val="002B6579"/>
    <w:rsid w:val="002C1A71"/>
    <w:rsid w:val="002C20C0"/>
    <w:rsid w:val="002C6FCA"/>
    <w:rsid w:val="002C75A9"/>
    <w:rsid w:val="002D4EB3"/>
    <w:rsid w:val="00313275"/>
    <w:rsid w:val="00322565"/>
    <w:rsid w:val="0034660C"/>
    <w:rsid w:val="00355690"/>
    <w:rsid w:val="003A3B9B"/>
    <w:rsid w:val="003B7587"/>
    <w:rsid w:val="003C58E6"/>
    <w:rsid w:val="003C6B1D"/>
    <w:rsid w:val="003E2D41"/>
    <w:rsid w:val="00401AA3"/>
    <w:rsid w:val="0041089A"/>
    <w:rsid w:val="00410CDD"/>
    <w:rsid w:val="00410DC2"/>
    <w:rsid w:val="00435ED1"/>
    <w:rsid w:val="00436F7D"/>
    <w:rsid w:val="00446137"/>
    <w:rsid w:val="0045178E"/>
    <w:rsid w:val="00456D0E"/>
    <w:rsid w:val="00474748"/>
    <w:rsid w:val="00487ABF"/>
    <w:rsid w:val="00490666"/>
    <w:rsid w:val="004940F8"/>
    <w:rsid w:val="004A7880"/>
    <w:rsid w:val="004D23FE"/>
    <w:rsid w:val="004F26E4"/>
    <w:rsid w:val="00503154"/>
    <w:rsid w:val="0051527D"/>
    <w:rsid w:val="00520F6B"/>
    <w:rsid w:val="00535AF6"/>
    <w:rsid w:val="00536162"/>
    <w:rsid w:val="0055792E"/>
    <w:rsid w:val="005664A8"/>
    <w:rsid w:val="0059156C"/>
    <w:rsid w:val="005919FB"/>
    <w:rsid w:val="005977B9"/>
    <w:rsid w:val="005A1F63"/>
    <w:rsid w:val="005B23F3"/>
    <w:rsid w:val="005C44C5"/>
    <w:rsid w:val="005C4786"/>
    <w:rsid w:val="005C5E86"/>
    <w:rsid w:val="005E39CD"/>
    <w:rsid w:val="0062310D"/>
    <w:rsid w:val="006235F9"/>
    <w:rsid w:val="00633DBB"/>
    <w:rsid w:val="00642FC2"/>
    <w:rsid w:val="00653649"/>
    <w:rsid w:val="00674C3F"/>
    <w:rsid w:val="00693F92"/>
    <w:rsid w:val="0069683D"/>
    <w:rsid w:val="006A3794"/>
    <w:rsid w:val="006C1975"/>
    <w:rsid w:val="006D2E85"/>
    <w:rsid w:val="006E1173"/>
    <w:rsid w:val="00723CDF"/>
    <w:rsid w:val="007276D8"/>
    <w:rsid w:val="00735306"/>
    <w:rsid w:val="007543BA"/>
    <w:rsid w:val="007628D0"/>
    <w:rsid w:val="00776732"/>
    <w:rsid w:val="007A79D6"/>
    <w:rsid w:val="007A79DE"/>
    <w:rsid w:val="007B3E0B"/>
    <w:rsid w:val="007B6A04"/>
    <w:rsid w:val="007F282F"/>
    <w:rsid w:val="00806F61"/>
    <w:rsid w:val="00807DF2"/>
    <w:rsid w:val="008257C4"/>
    <w:rsid w:val="008375C1"/>
    <w:rsid w:val="008406FB"/>
    <w:rsid w:val="00857D03"/>
    <w:rsid w:val="00862486"/>
    <w:rsid w:val="0086583A"/>
    <w:rsid w:val="00871395"/>
    <w:rsid w:val="008735E8"/>
    <w:rsid w:val="00882EF4"/>
    <w:rsid w:val="0088758B"/>
    <w:rsid w:val="0088794F"/>
    <w:rsid w:val="0089094D"/>
    <w:rsid w:val="00891419"/>
    <w:rsid w:val="008B23D8"/>
    <w:rsid w:val="008D2AC0"/>
    <w:rsid w:val="008D532D"/>
    <w:rsid w:val="008F2E90"/>
    <w:rsid w:val="009015F8"/>
    <w:rsid w:val="00920417"/>
    <w:rsid w:val="00924B91"/>
    <w:rsid w:val="00943E52"/>
    <w:rsid w:val="00944B88"/>
    <w:rsid w:val="009562DF"/>
    <w:rsid w:val="009647E7"/>
    <w:rsid w:val="00970E86"/>
    <w:rsid w:val="00976D4D"/>
    <w:rsid w:val="009805FC"/>
    <w:rsid w:val="00983AF0"/>
    <w:rsid w:val="00994ED9"/>
    <w:rsid w:val="009A2958"/>
    <w:rsid w:val="009B498C"/>
    <w:rsid w:val="009C3751"/>
    <w:rsid w:val="009C7911"/>
    <w:rsid w:val="009F473B"/>
    <w:rsid w:val="00A432AF"/>
    <w:rsid w:val="00A71299"/>
    <w:rsid w:val="00A727B2"/>
    <w:rsid w:val="00AA7253"/>
    <w:rsid w:val="00AD5085"/>
    <w:rsid w:val="00AE07D9"/>
    <w:rsid w:val="00AE2FE6"/>
    <w:rsid w:val="00B049DF"/>
    <w:rsid w:val="00B12477"/>
    <w:rsid w:val="00B14871"/>
    <w:rsid w:val="00B27039"/>
    <w:rsid w:val="00B31DCE"/>
    <w:rsid w:val="00B400EA"/>
    <w:rsid w:val="00B47EC8"/>
    <w:rsid w:val="00B540FB"/>
    <w:rsid w:val="00B62950"/>
    <w:rsid w:val="00B81519"/>
    <w:rsid w:val="00BA2084"/>
    <w:rsid w:val="00BA58B7"/>
    <w:rsid w:val="00BC0F12"/>
    <w:rsid w:val="00BD054B"/>
    <w:rsid w:val="00BE0E02"/>
    <w:rsid w:val="00BE73F3"/>
    <w:rsid w:val="00BF21C5"/>
    <w:rsid w:val="00BF5A7F"/>
    <w:rsid w:val="00C14AE6"/>
    <w:rsid w:val="00C2164D"/>
    <w:rsid w:val="00C30C73"/>
    <w:rsid w:val="00C60645"/>
    <w:rsid w:val="00C63D76"/>
    <w:rsid w:val="00C66607"/>
    <w:rsid w:val="00C95758"/>
    <w:rsid w:val="00CA2553"/>
    <w:rsid w:val="00CA4274"/>
    <w:rsid w:val="00CA4942"/>
    <w:rsid w:val="00CA7168"/>
    <w:rsid w:val="00CB2087"/>
    <w:rsid w:val="00CC5B00"/>
    <w:rsid w:val="00CD1EBD"/>
    <w:rsid w:val="00CD6955"/>
    <w:rsid w:val="00CD7B99"/>
    <w:rsid w:val="00D1421A"/>
    <w:rsid w:val="00D35C33"/>
    <w:rsid w:val="00D51D2A"/>
    <w:rsid w:val="00D703AA"/>
    <w:rsid w:val="00D846F3"/>
    <w:rsid w:val="00D91BD2"/>
    <w:rsid w:val="00DA5018"/>
    <w:rsid w:val="00DC1656"/>
    <w:rsid w:val="00DC6BFC"/>
    <w:rsid w:val="00DE479B"/>
    <w:rsid w:val="00DF42EB"/>
    <w:rsid w:val="00DF4525"/>
    <w:rsid w:val="00DF6250"/>
    <w:rsid w:val="00E05535"/>
    <w:rsid w:val="00E10C7C"/>
    <w:rsid w:val="00E12740"/>
    <w:rsid w:val="00E166C0"/>
    <w:rsid w:val="00E26B83"/>
    <w:rsid w:val="00E2758E"/>
    <w:rsid w:val="00E27CCA"/>
    <w:rsid w:val="00E375C9"/>
    <w:rsid w:val="00E62B7A"/>
    <w:rsid w:val="00E62F63"/>
    <w:rsid w:val="00E75D40"/>
    <w:rsid w:val="00E86286"/>
    <w:rsid w:val="00E87E99"/>
    <w:rsid w:val="00EB374D"/>
    <w:rsid w:val="00EC6DBE"/>
    <w:rsid w:val="00EF02E4"/>
    <w:rsid w:val="00EF15D6"/>
    <w:rsid w:val="00F35FDA"/>
    <w:rsid w:val="00F568F4"/>
    <w:rsid w:val="00F65C82"/>
    <w:rsid w:val="00F77AFA"/>
    <w:rsid w:val="00F9214A"/>
    <w:rsid w:val="00FA2096"/>
    <w:rsid w:val="00FB0B68"/>
    <w:rsid w:val="00FB11BC"/>
    <w:rsid w:val="00FB4FF2"/>
    <w:rsid w:val="00FD209B"/>
    <w:rsid w:val="00FE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19AA257-A6C2-43B1-BDEA-18498E84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0645"/>
    <w:pPr>
      <w:spacing w:before="60" w:after="60"/>
    </w:pPr>
    <w:rPr>
      <w:rFonts w:ascii="Bosch Office Sans" w:hAnsi="Bosch Office Sans"/>
    </w:rPr>
  </w:style>
  <w:style w:type="paragraph" w:styleId="berschrift1">
    <w:name w:val="heading 1"/>
    <w:basedOn w:val="Standard"/>
    <w:next w:val="Standard"/>
    <w:rsid w:val="00003361"/>
    <w:pPr>
      <w:keepNext/>
      <w:spacing w:before="12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rsid w:val="00003361"/>
    <w:pPr>
      <w:keepNext/>
      <w:spacing w:before="120"/>
      <w:outlineLvl w:val="1"/>
    </w:pPr>
    <w:rPr>
      <w:b/>
    </w:rPr>
  </w:style>
  <w:style w:type="paragraph" w:styleId="berschrift3">
    <w:name w:val="heading 3"/>
    <w:basedOn w:val="Standard"/>
    <w:next w:val="Standard"/>
    <w:rsid w:val="00003361"/>
    <w:pPr>
      <w:keepNext/>
      <w:spacing w:before="120"/>
      <w:outlineLvl w:val="2"/>
    </w:pPr>
    <w:rPr>
      <w:b/>
    </w:rPr>
  </w:style>
  <w:style w:type="paragraph" w:styleId="berschrift4">
    <w:name w:val="heading 4"/>
    <w:basedOn w:val="Standard"/>
    <w:next w:val="Standard"/>
    <w:rsid w:val="00003361"/>
    <w:pPr>
      <w:keepNext/>
      <w:spacing w:before="120"/>
      <w:outlineLvl w:val="3"/>
    </w:pPr>
    <w:rPr>
      <w:b/>
    </w:rPr>
  </w:style>
  <w:style w:type="paragraph" w:styleId="berschrift5">
    <w:name w:val="heading 5"/>
    <w:basedOn w:val="Standard"/>
    <w:next w:val="Standard"/>
    <w:rsid w:val="00003361"/>
    <w:pPr>
      <w:keepNext/>
      <w:spacing w:before="120"/>
      <w:outlineLvl w:val="4"/>
    </w:pPr>
    <w:rPr>
      <w:b/>
    </w:rPr>
  </w:style>
  <w:style w:type="paragraph" w:styleId="berschrift6">
    <w:name w:val="heading 6"/>
    <w:basedOn w:val="Standard"/>
    <w:next w:val="Standard"/>
    <w:rsid w:val="00003361"/>
    <w:pPr>
      <w:keepNext/>
      <w:spacing w:before="120"/>
      <w:outlineLvl w:val="5"/>
    </w:pPr>
    <w:rPr>
      <w:b/>
    </w:rPr>
  </w:style>
  <w:style w:type="paragraph" w:styleId="berschrift7">
    <w:name w:val="heading 7"/>
    <w:basedOn w:val="Standard"/>
    <w:next w:val="Standard"/>
    <w:rsid w:val="00003361"/>
    <w:pPr>
      <w:keepNext/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rsid w:val="00003361"/>
    <w:pPr>
      <w:keepNext/>
      <w:spacing w:before="120"/>
      <w:outlineLvl w:val="7"/>
    </w:pPr>
    <w:rPr>
      <w:b/>
    </w:rPr>
  </w:style>
  <w:style w:type="paragraph" w:styleId="berschrift9">
    <w:name w:val="heading 9"/>
    <w:basedOn w:val="Standard"/>
    <w:next w:val="Standard"/>
    <w:rsid w:val="00003361"/>
    <w:pPr>
      <w:keepNext/>
      <w:spacing w:before="120"/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semiHidden/>
    <w:rsid w:val="0069683D"/>
    <w:pPr>
      <w:numPr>
        <w:numId w:val="1"/>
      </w:numPr>
    </w:pPr>
  </w:style>
  <w:style w:type="paragraph" w:customStyle="1" w:styleId="Nummer">
    <w:name w:val="Nummer"/>
    <w:basedOn w:val="Standard"/>
    <w:autoRedefine/>
    <w:qFormat/>
    <w:rsid w:val="00F568F4"/>
    <w:pPr>
      <w:numPr>
        <w:numId w:val="3"/>
      </w:numPr>
      <w:ind w:left="170" w:firstLine="0"/>
      <w:jc w:val="right"/>
    </w:pPr>
  </w:style>
  <w:style w:type="paragraph" w:customStyle="1" w:styleId="Kopftitel">
    <w:name w:val="Kopftitel"/>
    <w:basedOn w:val="Standard"/>
    <w:autoRedefine/>
    <w:qFormat/>
    <w:rsid w:val="009C7911"/>
    <w:pPr>
      <w:ind w:right="2693"/>
    </w:pPr>
    <w:rPr>
      <w:sz w:val="40"/>
      <w:szCs w:val="48"/>
    </w:rPr>
  </w:style>
  <w:style w:type="paragraph" w:styleId="Kopfzeile">
    <w:name w:val="header"/>
    <w:basedOn w:val="Standard"/>
    <w:semiHidden/>
    <w:rsid w:val="0069683D"/>
    <w:pPr>
      <w:spacing w:before="0" w:after="0"/>
    </w:pPr>
  </w:style>
  <w:style w:type="paragraph" w:styleId="Fuzeile">
    <w:name w:val="footer"/>
    <w:basedOn w:val="Standard"/>
    <w:rsid w:val="0069683D"/>
    <w:pPr>
      <w:pBdr>
        <w:top w:val="single" w:sz="4" w:space="1" w:color="auto"/>
      </w:pBdr>
      <w:tabs>
        <w:tab w:val="center" w:pos="4820"/>
      </w:tabs>
      <w:spacing w:before="0" w:after="0"/>
    </w:pPr>
  </w:style>
  <w:style w:type="paragraph" w:styleId="Funotentext">
    <w:name w:val="footnote text"/>
    <w:basedOn w:val="Standard"/>
    <w:semiHidden/>
    <w:rsid w:val="0069683D"/>
    <w:rPr>
      <w:sz w:val="16"/>
    </w:rPr>
  </w:style>
  <w:style w:type="character" w:styleId="Funotenzeichen">
    <w:name w:val="footnote reference"/>
    <w:basedOn w:val="Absatz-Standardschriftart"/>
    <w:semiHidden/>
    <w:rsid w:val="0069683D"/>
    <w:rPr>
      <w:vertAlign w:val="superscript"/>
    </w:rPr>
  </w:style>
  <w:style w:type="paragraph" w:customStyle="1" w:styleId="Kopf">
    <w:name w:val="Kopf"/>
    <w:basedOn w:val="Standard"/>
    <w:autoRedefine/>
    <w:qFormat/>
    <w:rsid w:val="009015F8"/>
    <w:pPr>
      <w:spacing w:before="20" w:after="20" w:line="260" w:lineRule="atLeast"/>
      <w:jc w:val="both"/>
    </w:pPr>
    <w:rPr>
      <w:noProof/>
      <w:szCs w:val="24"/>
    </w:rPr>
  </w:style>
  <w:style w:type="paragraph" w:customStyle="1" w:styleId="GB">
    <w:name w:val="GB"/>
    <w:basedOn w:val="Kopf"/>
    <w:autoRedefine/>
    <w:qFormat/>
    <w:rsid w:val="00456D0E"/>
    <w:pPr>
      <w:jc w:val="left"/>
    </w:pPr>
    <w:rPr>
      <w:spacing w:val="8"/>
      <w:sz w:val="6"/>
      <w:lang w:val="en-US"/>
    </w:rPr>
  </w:style>
  <w:style w:type="paragraph" w:styleId="Titel">
    <w:name w:val="Title"/>
    <w:basedOn w:val="Standard"/>
    <w:next w:val="Standard"/>
    <w:link w:val="TitelZchn"/>
    <w:uiPriority w:val="10"/>
    <w:rsid w:val="00CB2087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Thema">
    <w:name w:val="Thema"/>
    <w:basedOn w:val="Standard"/>
    <w:autoRedefine/>
    <w:qFormat/>
    <w:rsid w:val="00D703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53B63"/>
    </w:pPr>
    <w:rPr>
      <w:sz w:val="24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CB208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D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D0E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456D0E"/>
  </w:style>
  <w:style w:type="paragraph" w:styleId="Listenabsatz">
    <w:name w:val="List Paragraph"/>
    <w:basedOn w:val="Standard"/>
    <w:uiPriority w:val="34"/>
    <w:rsid w:val="00D7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5480">
      <w:bodyDiv w:val="1"/>
      <w:marLeft w:val="0"/>
      <w:marRight w:val="0"/>
      <w:marTop w:val="41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784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5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SCH_rebranding\Agenda_2011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6933A-6485-4ECD-B67B-9C994AD3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Agenda_2011.dot</Template>
  <TotalTime>0</TotalTime>
  <Pages>1</Pages>
  <Words>702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AgendaJJJJMMTTNN</vt:lpstr>
    </vt:vector>
  </TitlesOfParts>
  <Company>Innovations Softwaretechnologie GmbH</Company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AgendaJJJJMMTTNN</dc:title>
  <dc:creator>imm0330</dc:creator>
  <cp:lastModifiedBy>Sabrina Merle</cp:lastModifiedBy>
  <cp:revision>27</cp:revision>
  <cp:lastPrinted>2015-07-28T11:23:00Z</cp:lastPrinted>
  <dcterms:created xsi:type="dcterms:W3CDTF">2015-07-23T19:33:00Z</dcterms:created>
  <dcterms:modified xsi:type="dcterms:W3CDTF">2016-01-19T16:22:00Z</dcterms:modified>
</cp:coreProperties>
</file>